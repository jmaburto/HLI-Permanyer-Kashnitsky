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F1F40" w14:textId="77777777" w:rsidR="008D0B02" w:rsidRPr="0023741D" w:rsidRDefault="008D0B02" w:rsidP="008D0B02">
      <w:pPr>
        <w:jc w:val="center"/>
        <w:rPr>
          <w:rFonts w:ascii="Times New Roman" w:hAnsi="Times New Roman" w:cs="Times New Roman"/>
          <w:b/>
        </w:rPr>
      </w:pPr>
      <w:r w:rsidRPr="0023741D">
        <w:rPr>
          <w:rFonts w:ascii="Times New Roman" w:hAnsi="Times New Roman" w:cs="Times New Roman"/>
          <w:b/>
        </w:rPr>
        <w:t>Equality-efficiency tradeoffs in population health</w:t>
      </w:r>
    </w:p>
    <w:p w14:paraId="339EE47E" w14:textId="0893C001" w:rsidR="008D0B02" w:rsidRPr="0023741D" w:rsidRDefault="008D0B02" w:rsidP="008D0B02">
      <w:pPr>
        <w:jc w:val="center"/>
        <w:rPr>
          <w:rFonts w:ascii="Times New Roman" w:hAnsi="Times New Roman" w:cs="Times New Roman"/>
        </w:rPr>
      </w:pPr>
      <w:r w:rsidRPr="0023741D">
        <w:rPr>
          <w:rFonts w:ascii="Times New Roman" w:hAnsi="Times New Roman" w:cs="Times New Roman"/>
        </w:rPr>
        <w:t>Iñaki Permanyer</w:t>
      </w:r>
      <w:r w:rsidR="009E07CA" w:rsidRPr="0023741D">
        <w:rPr>
          <w:rFonts w:ascii="Times New Roman" w:hAnsi="Times New Roman" w:cs="Times New Roman"/>
        </w:rPr>
        <w:t xml:space="preserve"> (Corresponding author: ipermanyer@ced.uab.es)</w:t>
      </w:r>
      <w:r w:rsidRPr="0023741D">
        <w:rPr>
          <w:rFonts w:ascii="Times New Roman" w:hAnsi="Times New Roman" w:cs="Times New Roman"/>
        </w:rPr>
        <w:t xml:space="preserve"> </w:t>
      </w:r>
      <w:r w:rsidR="009E07CA" w:rsidRPr="0023741D">
        <w:rPr>
          <w:rFonts w:ascii="Times New Roman" w:hAnsi="Times New Roman" w:cs="Times New Roman"/>
        </w:rPr>
        <w:t>&amp;</w:t>
      </w:r>
      <w:r w:rsidRPr="0023741D">
        <w:rPr>
          <w:rFonts w:ascii="Times New Roman" w:hAnsi="Times New Roman" w:cs="Times New Roman"/>
        </w:rPr>
        <w:t xml:space="preserve"> Ilya Kashnitsky</w:t>
      </w:r>
    </w:p>
    <w:p w14:paraId="71B0948E" w14:textId="77777777" w:rsidR="008D0B02" w:rsidRPr="0023741D" w:rsidRDefault="008D0B02" w:rsidP="008D0B02">
      <w:pPr>
        <w:jc w:val="both"/>
        <w:rPr>
          <w:rFonts w:ascii="Times New Roman" w:hAnsi="Times New Roman" w:cs="Times New Roman"/>
          <w:b/>
        </w:rPr>
      </w:pPr>
      <w:r w:rsidRPr="0023741D">
        <w:rPr>
          <w:rFonts w:ascii="Times New Roman" w:hAnsi="Times New Roman" w:cs="Times New Roman"/>
          <w:b/>
        </w:rPr>
        <w:t>Introduction</w:t>
      </w:r>
    </w:p>
    <w:p w14:paraId="1E40032D" w14:textId="37F09707" w:rsidR="008D0B02" w:rsidRPr="0023741D" w:rsidRDefault="008D0B02" w:rsidP="008D0B02">
      <w:pPr>
        <w:jc w:val="both"/>
        <w:rPr>
          <w:rFonts w:ascii="Times New Roman" w:hAnsi="Times New Roman" w:cs="Times New Roman"/>
        </w:rPr>
      </w:pPr>
      <w:r w:rsidRPr="0023741D">
        <w:rPr>
          <w:rFonts w:ascii="Times New Roman" w:hAnsi="Times New Roman" w:cs="Times New Roman"/>
        </w:rPr>
        <w:t xml:space="preserve">The unparalleled longevity gains recorded in virtually all countries during the last century (Oeppen and Vaupel 2002, Riley 2001, 2005) are a cause for celebration; individuals worldwide can now expect to survive to ages that were deemed unattainable only a few decades ago. While there is widespread agreement that increasing the average length of life in a population is a major social achievement, equity concerns have started to surface in the academic and policy-making arenas. Indeed, whenever general improvements are shared inequitably and benefit some groups to the detriment of others, it is difficult to speak about unequivocal social progress (Rawls 1971, Sen 1999). </w:t>
      </w:r>
      <w:proofErr w:type="gramStart"/>
      <w:r w:rsidRPr="0023741D">
        <w:rPr>
          <w:rFonts w:ascii="Times New Roman" w:hAnsi="Times New Roman" w:cs="Times New Roman"/>
        </w:rPr>
        <w:t>This is why</w:t>
      </w:r>
      <w:proofErr w:type="gramEnd"/>
      <w:r w:rsidRPr="0023741D">
        <w:rPr>
          <w:rFonts w:ascii="Times New Roman" w:hAnsi="Times New Roman" w:cs="Times New Roman"/>
        </w:rPr>
        <w:t xml:space="preserve"> the recent years have witnessed a surge in interest for the study of lifespan inequality (</w:t>
      </w:r>
      <w:r w:rsidR="00DE2D0E" w:rsidRPr="0023741D">
        <w:rPr>
          <w:rFonts w:ascii="Times New Roman" w:hAnsi="Times New Roman" w:cs="Times New Roman"/>
        </w:rPr>
        <w:t xml:space="preserve">see </w:t>
      </w:r>
      <w:r w:rsidR="00CC5619" w:rsidRPr="0023741D">
        <w:rPr>
          <w:rFonts w:ascii="Times New Roman" w:hAnsi="Times New Roman" w:cs="Times New Roman"/>
        </w:rPr>
        <w:t>Van Raalte et al 2018</w:t>
      </w:r>
      <w:r w:rsidRPr="0023741D">
        <w:rPr>
          <w:rFonts w:ascii="Times New Roman" w:hAnsi="Times New Roman" w:cs="Times New Roman"/>
        </w:rPr>
        <w:t>) and its implications for the implementation of fair and well-informed population health policies (</w:t>
      </w:r>
      <w:proofErr w:type="spellStart"/>
      <w:r w:rsidRPr="0023741D">
        <w:rPr>
          <w:rFonts w:ascii="Times New Roman" w:hAnsi="Times New Roman" w:cs="Times New Roman"/>
        </w:rPr>
        <w:t>Benach</w:t>
      </w:r>
      <w:proofErr w:type="spellEnd"/>
      <w:r w:rsidRPr="0023741D">
        <w:rPr>
          <w:rFonts w:ascii="Times New Roman" w:hAnsi="Times New Roman" w:cs="Times New Roman"/>
        </w:rPr>
        <w:t xml:space="preserve"> et al 2011, 2013, </w:t>
      </w:r>
      <w:proofErr w:type="spellStart"/>
      <w:r w:rsidRPr="0023741D">
        <w:rPr>
          <w:rFonts w:ascii="Times New Roman" w:hAnsi="Times New Roman" w:cs="Times New Roman"/>
        </w:rPr>
        <w:t>Bronnum</w:t>
      </w:r>
      <w:proofErr w:type="spellEnd"/>
      <w:r w:rsidRPr="0023741D">
        <w:rPr>
          <w:rFonts w:ascii="Times New Roman" w:hAnsi="Times New Roman" w:cs="Times New Roman"/>
        </w:rPr>
        <w:t xml:space="preserve">-Hansen 2017). It is nowadays widely agreed that the latter should have the dual purpose of promoting health gains in the population </w:t>
      </w:r>
      <w:proofErr w:type="gramStart"/>
      <w:r w:rsidRPr="0023741D">
        <w:rPr>
          <w:rFonts w:ascii="Times New Roman" w:hAnsi="Times New Roman" w:cs="Times New Roman"/>
        </w:rPr>
        <w:t xml:space="preserve">as a whole </w:t>
      </w:r>
      <w:r w:rsidRPr="0023741D">
        <w:rPr>
          <w:rFonts w:ascii="Times New Roman" w:hAnsi="Times New Roman" w:cs="Times New Roman"/>
          <w:i/>
        </w:rPr>
        <w:t>and</w:t>
      </w:r>
      <w:proofErr w:type="gramEnd"/>
      <w:r w:rsidRPr="0023741D">
        <w:rPr>
          <w:rFonts w:ascii="Times New Roman" w:hAnsi="Times New Roman" w:cs="Times New Roman"/>
        </w:rPr>
        <w:t xml:space="preserve"> reducing health inequalities (Whitehead 2007).</w:t>
      </w:r>
    </w:p>
    <w:p w14:paraId="18C684EE" w14:textId="01FB3DE5" w:rsidR="008D0B02" w:rsidRPr="0023741D" w:rsidRDefault="008D0B02" w:rsidP="008D0B02">
      <w:pPr>
        <w:jc w:val="both"/>
        <w:rPr>
          <w:rFonts w:ascii="Times New Roman" w:hAnsi="Times New Roman" w:cs="Times New Roman"/>
        </w:rPr>
      </w:pPr>
      <w:r w:rsidRPr="0023741D">
        <w:rPr>
          <w:rFonts w:ascii="Times New Roman" w:hAnsi="Times New Roman" w:cs="Times New Roman"/>
        </w:rPr>
        <w:t>In this paper, we present novel methods to assess how ‘efficiency’ (i.e. overall/mean attainment) and ‘inequality’ contribute to the overall health performance of societies. Such methods allow investigating whether, and to what extent, the improvements or deteriorations we observe in population health can be attributable to changes in the average number of years individuals are expected to live (i.e. ‘efficiency’) or to the way in which those</w:t>
      </w:r>
      <w:ins w:id="0" w:author="José Manuel Aburto" w:date="2019-10-31T15:02:00Z">
        <w:r w:rsidR="00061255">
          <w:rPr>
            <w:rFonts w:ascii="Times New Roman" w:hAnsi="Times New Roman" w:cs="Times New Roman"/>
          </w:rPr>
          <w:t xml:space="preserve"> additional</w:t>
        </w:r>
      </w:ins>
      <w:r w:rsidRPr="0023741D">
        <w:rPr>
          <w:rFonts w:ascii="Times New Roman" w:hAnsi="Times New Roman" w:cs="Times New Roman"/>
        </w:rPr>
        <w:t xml:space="preserve"> years of life are distributed across individuals (i.e. ‘inequality’). These methods can be very useful to understand the determinants of population health and to identify those circumstances where the principles of ‘more efficiency’ and ‘less inequality’ go in the same or in opposite directions.</w:t>
      </w:r>
    </w:p>
    <w:p w14:paraId="12E65F0D" w14:textId="77777777" w:rsidR="008D0B02" w:rsidRPr="0023741D" w:rsidRDefault="008D0B02" w:rsidP="008D0B02">
      <w:pPr>
        <w:jc w:val="both"/>
        <w:rPr>
          <w:rFonts w:ascii="Times New Roman" w:hAnsi="Times New Roman" w:cs="Times New Roman"/>
          <w:b/>
        </w:rPr>
      </w:pPr>
      <w:r w:rsidRPr="0023741D">
        <w:rPr>
          <w:rFonts w:ascii="Times New Roman" w:hAnsi="Times New Roman" w:cs="Times New Roman"/>
          <w:b/>
        </w:rPr>
        <w:t>Methods</w:t>
      </w:r>
    </w:p>
    <w:p w14:paraId="2AD93F3B" w14:textId="77777777" w:rsidR="008D0B02" w:rsidRPr="0023741D" w:rsidRDefault="008D0B02" w:rsidP="008D0B02">
      <w:pPr>
        <w:jc w:val="both"/>
        <w:rPr>
          <w:rFonts w:ascii="Times New Roman" w:hAnsi="Times New Roman" w:cs="Times New Roman"/>
        </w:rPr>
      </w:pPr>
      <w:r w:rsidRPr="0023741D">
        <w:rPr>
          <w:rFonts w:ascii="Times New Roman" w:hAnsi="Times New Roman" w:cs="Times New Roman"/>
        </w:rPr>
        <w:t xml:space="preserve">In order to measure the </w:t>
      </w:r>
      <w:r w:rsidRPr="0023741D">
        <w:rPr>
          <w:rFonts w:ascii="Times New Roman" w:hAnsi="Times New Roman" w:cs="Times New Roman"/>
          <w:i/>
        </w:rPr>
        <w:t>overall health performance</w:t>
      </w:r>
      <w:r w:rsidRPr="0023741D">
        <w:rPr>
          <w:rFonts w:ascii="Times New Roman" w:hAnsi="Times New Roman" w:cs="Times New Roman"/>
        </w:rPr>
        <w:t xml:space="preserve"> of a given society, we use the following index derived from standard life tables</w:t>
      </w:r>
    </w:p>
    <w:p w14:paraId="6B5B752D" w14:textId="77777777" w:rsidR="008D0B02" w:rsidRPr="0023741D" w:rsidRDefault="00937C28" w:rsidP="008D0B02">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p>
                      <m:sSupPr>
                        <m:ctrlPr>
                          <w:rPr>
                            <w:rFonts w:ascii="Cambria Math" w:hAnsi="Cambria Math" w:cs="Times New Roman"/>
                            <w:i/>
                          </w:rPr>
                        </m:ctrlPr>
                      </m:sSupPr>
                      <m:e>
                        <m:d>
                          <m:dPr>
                            <m:ctrlPr>
                              <w:rPr>
                                <w:rFonts w:ascii="Cambria Math" w:hAnsi="Cambria Math" w:cs="Times New Roman"/>
                                <w:i/>
                              </w:rPr>
                            </m:ctrlPr>
                          </m:dPr>
                          <m:e>
                            <m:nary>
                              <m:naryPr>
                                <m:chr m:val="∑"/>
                                <m:limLoc m:val="subSup"/>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e>
                                    </m:d>
                                  </m:e>
                                  <m:sup>
                                    <m:r>
                                      <w:rPr>
                                        <w:rFonts w:ascii="Cambria Math" w:hAnsi="Cambria Math" w:cs="Times New Roman"/>
                                      </w:rPr>
                                      <m:t>1-ε</m:t>
                                    </m:r>
                                  </m:sup>
                                </m:sSup>
                              </m:e>
                            </m:nary>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1-ε</m:t>
                            </m:r>
                          </m:den>
                        </m:f>
                      </m:sup>
                    </m:sSup>
                    <m:r>
                      <w:rPr>
                        <w:rFonts w:ascii="Cambria Math" w:hAnsi="Cambria Math" w:cs="Times New Roman"/>
                      </w:rPr>
                      <m:t xml:space="preserve">  if ε≠1</m:t>
                    </m:r>
                  </m:e>
                </m:mr>
                <m:mr>
                  <m:e>
                    <m:nary>
                      <m:naryPr>
                        <m:chr m:val="∏"/>
                        <m:limLoc m:val="subSup"/>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e>
                            </m:d>
                          </m:e>
                          <m:sup>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sup>
                        </m:sSup>
                      </m:e>
                    </m:nary>
                    <m:r>
                      <w:rPr>
                        <w:rFonts w:ascii="Cambria Math" w:hAnsi="Cambria Math" w:cs="Times New Roman"/>
                      </w:rPr>
                      <m:t xml:space="preserve">  if ε=1</m:t>
                    </m:r>
                  </m:e>
                </m:mr>
              </m:m>
            </m:e>
          </m:d>
          <m:r>
            <w:rPr>
              <w:rFonts w:ascii="Cambria Math" w:eastAsiaTheme="minorEastAsia" w:hAnsi="Cambria Math" w:cs="Times New Roman"/>
            </w:rPr>
            <m:t xml:space="preserve">          [1]</m:t>
          </m:r>
        </m:oMath>
      </m:oMathPara>
    </w:p>
    <w:p w14:paraId="2EAB28C6" w14:textId="492357ED" w:rsidR="008D0B02" w:rsidRPr="0023741D" w:rsidRDefault="008D0B02" w:rsidP="008D0B02">
      <w:pPr>
        <w:jc w:val="both"/>
        <w:rPr>
          <w:rFonts w:ascii="Times New Roman" w:hAnsi="Times New Roman" w:cs="Times New Roman"/>
        </w:rPr>
      </w:pPr>
      <w:r w:rsidRPr="0023741D">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i</m:t>
            </m:r>
          </m:sub>
        </m:sSub>
      </m:oMath>
      <w:r w:rsidRPr="0023741D">
        <w:rPr>
          <w:rFonts w:ascii="Times New Roman" w:eastAsiaTheme="minorEastAsia" w:hAnsi="Times New Roman" w:cs="Times New Roman"/>
        </w:rPr>
        <w:t xml:space="preserve"> is the age at the lower end of the age interval </w:t>
      </w:r>
      <m:oMath>
        <m:r>
          <w:rPr>
            <w:rFonts w:ascii="Cambria Math" w:hAnsi="Cambria Math" w:cs="Times New Roman"/>
          </w:rPr>
          <m:t>i</m:t>
        </m:r>
      </m:oMath>
      <w:r w:rsidRPr="0023741D">
        <w:rPr>
          <w:rFonts w:ascii="Times New Roman" w:eastAsiaTheme="minorEastAsia" w:hAnsi="Times New Roman" w:cs="Times New Roman"/>
        </w:rPr>
        <w:t xml:space="preserve"> in a life table,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oMath>
      <w:r w:rsidRPr="0023741D">
        <w:rPr>
          <w:rFonts w:ascii="Times New Roman" w:eastAsiaTheme="minorEastAsia" w:hAnsi="Times New Roman" w:cs="Times New Roman"/>
        </w:rPr>
        <w:t xml:space="preserve"> is the average number of years lived in the interval by those who die in the interval,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oMath>
      <w:r w:rsidRPr="0023741D">
        <w:rPr>
          <w:rFonts w:ascii="Times New Roman" w:eastAsiaTheme="minorEastAsia" w:hAnsi="Times New Roman" w:cs="Times New Roman"/>
        </w:rPr>
        <w:t xml:space="preserve"> is the fraction of deaths in interval </w:t>
      </w:r>
      <m:oMath>
        <m:r>
          <w:rPr>
            <w:rFonts w:ascii="Cambria Math" w:hAnsi="Cambria Math" w:cs="Times New Roman"/>
          </w:rPr>
          <m:t>i</m:t>
        </m:r>
      </m:oMath>
      <w:r w:rsidRPr="0023741D">
        <w:rPr>
          <w:rFonts w:ascii="Times New Roman" w:eastAsiaTheme="minorEastAsia" w:hAnsi="Times New Roman" w:cs="Times New Roman"/>
        </w:rPr>
        <w:t>, and</w:t>
      </w:r>
      <m:oMath>
        <m:r>
          <w:rPr>
            <w:rFonts w:ascii="Cambria Math" w:hAnsi="Cambria Math" w:cs="Times New Roman"/>
          </w:rPr>
          <m:t xml:space="preserve"> ε≥0</m:t>
        </m:r>
      </m:oMath>
      <w:r w:rsidRPr="0023741D">
        <w:rPr>
          <w:rFonts w:ascii="Times New Roman" w:eastAsiaTheme="minorEastAsia" w:hAnsi="Times New Roman" w:cs="Times New Roman"/>
        </w:rPr>
        <w:t xml:space="preserve"> is the so-called ‘inequality aversion parameter’.</w:t>
      </w:r>
      <w:r w:rsidRPr="0023741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oMath>
      <w:r w:rsidRPr="0023741D">
        <w:rPr>
          <w:rFonts w:ascii="Times New Roman" w:eastAsiaTheme="minorEastAsia" w:hAnsi="Times New Roman" w:cs="Times New Roman"/>
        </w:rPr>
        <w:t xml:space="preserve"> </w:t>
      </w:r>
      <w:r w:rsidRPr="0023741D">
        <w:rPr>
          <w:rFonts w:ascii="Times New Roman" w:hAnsi="Times New Roman" w:cs="Times New Roman"/>
        </w:rPr>
        <w:t>is an inequality-adjusted measure of average length of life, that is: it measures the average length of life penalizing those distributions that have a relatively high variation in the length of lives. When</w:t>
      </w:r>
      <m:oMath>
        <m:r>
          <w:rPr>
            <w:rFonts w:ascii="Cambria Math" w:hAnsi="Cambria Math" w:cs="Times New Roman"/>
          </w:rPr>
          <m:t xml:space="preserve"> ε=0</m:t>
        </m:r>
      </m:oMath>
      <w:r w:rsidRPr="0023741D">
        <w:rPr>
          <w:rFonts w:ascii="Times New Roman" w:eastAsiaTheme="minorEastAsia" w:hAnsi="Times New Roman" w:cs="Times New Roman"/>
        </w:rPr>
        <w:t>, there is no aversion to inequality, and</w:t>
      </w:r>
      <m:oMath>
        <m:sSub>
          <m:sSubPr>
            <m:ctrlPr>
              <w:rPr>
                <w:rFonts w:ascii="Cambria Math" w:hAnsi="Cambria Math" w:cs="Times New Roman"/>
                <w:i/>
              </w:rPr>
            </m:ctrlPr>
          </m:sSubPr>
          <m:e>
            <m:r>
              <w:rPr>
                <w:rFonts w:ascii="Cambria Math" w:hAnsi="Cambria Math" w:cs="Times New Roman"/>
              </w:rPr>
              <m:t xml:space="preserve"> H</m:t>
            </m:r>
          </m:e>
          <m:sub>
            <m:r>
              <w:rPr>
                <w:rFonts w:ascii="Cambria Math" w:hAnsi="Cambria Math" w:cs="Times New Roman"/>
              </w:rPr>
              <m:t>0</m:t>
            </m:r>
          </m:sub>
        </m:sSub>
      </m:oMath>
      <w:r w:rsidRPr="0023741D">
        <w:rPr>
          <w:rFonts w:ascii="Times New Roman" w:eastAsiaTheme="minorEastAsia" w:hAnsi="Times New Roman" w:cs="Times New Roman"/>
        </w:rPr>
        <w:t xml:space="preserve"> reduces to the arithmetic mean, which corresponds to the standard life expectancy at birth. When</w:t>
      </w:r>
      <m:oMath>
        <m:r>
          <w:rPr>
            <w:rFonts w:ascii="Cambria Math" w:hAnsi="Cambria Math" w:cs="Times New Roman"/>
          </w:rPr>
          <m:t xml:space="preserve"> ε=1</m:t>
        </m:r>
      </m:oMath>
      <w:r w:rsidRPr="0023741D">
        <w:rPr>
          <w:rFonts w:ascii="Times New Roman" w:eastAsiaTheme="minorEastAsia" w:hAnsi="Times New Roman" w:cs="Times New Roman"/>
        </w:rPr>
        <w:t>,</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oMath>
      <w:r w:rsidRPr="0023741D">
        <w:rPr>
          <w:rFonts w:ascii="Times New Roman" w:eastAsiaTheme="minorEastAsia" w:hAnsi="Times New Roman" w:cs="Times New Roman"/>
        </w:rPr>
        <w:t xml:space="preserve"> is the geometric mean of the age-at-death distribution</w:t>
      </w:r>
      <w:r w:rsidR="009E07CA" w:rsidRPr="0023741D">
        <w:rPr>
          <w:rFonts w:ascii="Times New Roman" w:eastAsiaTheme="minorEastAsia" w:hAnsi="Times New Roman" w:cs="Times New Roman"/>
        </w:rPr>
        <w:t xml:space="preserve"> (</w:t>
      </w:r>
      <w:r w:rsidRPr="0023741D">
        <w:rPr>
          <w:rFonts w:ascii="Times New Roman" w:eastAsiaTheme="minorEastAsia" w:hAnsi="Times New Roman" w:cs="Times New Roman"/>
        </w:rPr>
        <w:t xml:space="preserve">which coincides with the </w:t>
      </w:r>
      <w:r w:rsidRPr="0023741D">
        <w:rPr>
          <w:rFonts w:ascii="Times New Roman" w:hAnsi="Times New Roman" w:cs="Times New Roman"/>
        </w:rPr>
        <w:t xml:space="preserve">‘Human Life Indicator’ (HLI) recently proposed by </w:t>
      </w:r>
      <w:proofErr w:type="spellStart"/>
      <w:r w:rsidRPr="0023741D">
        <w:rPr>
          <w:rFonts w:ascii="Times New Roman" w:hAnsi="Times New Roman" w:cs="Times New Roman"/>
        </w:rPr>
        <w:t>Ghislandi</w:t>
      </w:r>
      <w:proofErr w:type="spellEnd"/>
      <w:r w:rsidRPr="0023741D">
        <w:rPr>
          <w:rFonts w:ascii="Times New Roman" w:hAnsi="Times New Roman" w:cs="Times New Roman"/>
        </w:rPr>
        <w:t xml:space="preserve"> et al </w:t>
      </w:r>
      <w:commentRangeStart w:id="1"/>
      <w:r w:rsidRPr="0023741D">
        <w:rPr>
          <w:rFonts w:ascii="Times New Roman" w:hAnsi="Times New Roman" w:cs="Times New Roman"/>
        </w:rPr>
        <w:t>2019</w:t>
      </w:r>
      <w:commentRangeEnd w:id="1"/>
      <w:r w:rsidR="00061255">
        <w:rPr>
          <w:rStyle w:val="CommentReference"/>
        </w:rPr>
        <w:commentReference w:id="1"/>
      </w:r>
      <w:r w:rsidR="009E07CA" w:rsidRPr="0023741D">
        <w:rPr>
          <w:rFonts w:ascii="Times New Roman" w:hAnsi="Times New Roman" w:cs="Times New Roman"/>
        </w:rPr>
        <w:t>), and when</w:t>
      </w:r>
      <m:oMath>
        <m:r>
          <w:rPr>
            <w:rFonts w:ascii="Cambria Math" w:hAnsi="Cambria Math" w:cs="Times New Roman"/>
          </w:rPr>
          <m:t xml:space="preserve"> ε=2</m:t>
        </m:r>
      </m:oMath>
      <w:r w:rsidR="009E07CA" w:rsidRPr="0023741D">
        <w:rPr>
          <w:rFonts w:ascii="Times New Roman" w:eastAsiaTheme="minorEastAsia" w:hAnsi="Times New Roman" w:cs="Times New Roman"/>
        </w:rPr>
        <w:t>,</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oMath>
      <w:r w:rsidR="009E07CA" w:rsidRPr="0023741D">
        <w:rPr>
          <w:rFonts w:ascii="Times New Roman" w:eastAsiaTheme="minorEastAsia" w:hAnsi="Times New Roman" w:cs="Times New Roman"/>
        </w:rPr>
        <w:t xml:space="preserve"> </w:t>
      </w:r>
      <w:r w:rsidR="009E07CA" w:rsidRPr="0023741D">
        <w:rPr>
          <w:rFonts w:ascii="Times New Roman" w:eastAsiaTheme="minorEastAsia" w:hAnsi="Times New Roman" w:cs="Times New Roman"/>
        </w:rPr>
        <w:lastRenderedPageBreak/>
        <w:t>corresponds to the harmonic mean</w:t>
      </w:r>
      <w:r w:rsidRPr="0023741D">
        <w:rPr>
          <w:rFonts w:ascii="Times New Roman" w:hAnsi="Times New Roman" w:cs="Times New Roman"/>
        </w:rPr>
        <w:t>. In general, t</w:t>
      </w:r>
      <w:r w:rsidRPr="0023741D">
        <w:rPr>
          <w:rFonts w:ascii="Times New Roman" w:eastAsiaTheme="minorEastAsia" w:hAnsi="Times New Roman" w:cs="Times New Roman"/>
        </w:rPr>
        <w:t>he higher the value of</w:t>
      </w:r>
      <m:oMath>
        <m:r>
          <w:rPr>
            <w:rFonts w:ascii="Cambria Math" w:eastAsiaTheme="minorEastAsia" w:hAnsi="Cambria Math" w:cs="Times New Roman"/>
          </w:rPr>
          <m:t xml:space="preserve"> </m:t>
        </m:r>
        <m:r>
          <w:rPr>
            <w:rFonts w:ascii="Cambria Math" w:hAnsi="Cambria Math" w:cs="Times New Roman"/>
          </w:rPr>
          <m:t>ε</m:t>
        </m:r>
      </m:oMath>
      <w:r w:rsidRPr="0023741D">
        <w:rPr>
          <w:rFonts w:ascii="Times New Roman" w:eastAsiaTheme="minorEastAsia" w:hAnsi="Times New Roman" w:cs="Times New Roman"/>
        </w:rPr>
        <w:t>, the higher the aversion to inequality and the larger the corresponding correction for inequality. Following Atkinson (1970), o</w:t>
      </w:r>
      <w:r w:rsidRPr="0023741D">
        <w:rPr>
          <w:rFonts w:ascii="Times New Roman" w:hAnsi="Times New Roman" w:cs="Times New Roman"/>
        </w:rPr>
        <w:t>ne has that</w:t>
      </w:r>
      <w:r w:rsidR="00A47038" w:rsidRPr="0023741D">
        <w:rPr>
          <w:rFonts w:ascii="Times New Roman" w:hAnsi="Times New Roman" w:cs="Times New Roman"/>
        </w:rPr>
        <w:t xml:space="preserve">  </w:t>
      </w:r>
    </w:p>
    <w:p w14:paraId="7747FD48" w14:textId="77777777" w:rsidR="008D0B02" w:rsidRPr="0023741D" w:rsidRDefault="00937C28" w:rsidP="008D0B02">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ε</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ε</m:t>
                  </m:r>
                </m:sub>
              </m:sSub>
            </m:e>
          </m:d>
          <m:r>
            <w:rPr>
              <w:rFonts w:ascii="Cambria Math" w:hAnsi="Cambria Math" w:cs="Times New Roman"/>
            </w:rPr>
            <m:t xml:space="preserve">          [2]</m:t>
          </m:r>
        </m:oMath>
      </m:oMathPara>
    </w:p>
    <w:p w14:paraId="1FCCACB1" w14:textId="77777777" w:rsidR="008D0B02" w:rsidRPr="0023741D" w:rsidRDefault="008D0B02" w:rsidP="008D0B02">
      <w:pPr>
        <w:jc w:val="both"/>
        <w:rPr>
          <w:rFonts w:ascii="Times New Roman" w:eastAsiaTheme="minorEastAsia" w:hAnsi="Times New Roman" w:cs="Times New Roman"/>
        </w:rPr>
      </w:pPr>
      <w:r w:rsidRPr="0023741D">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oMath>
      <w:r w:rsidRPr="0023741D">
        <w:rPr>
          <w:rFonts w:ascii="Times New Roman" w:eastAsiaTheme="minorEastAsia" w:hAnsi="Times New Roman" w:cs="Times New Roman"/>
        </w:rPr>
        <w:t xml:space="preserve"> is the arithmetic mean of the age-at-death distribution (i.e.</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H</m:t>
            </m:r>
          </m:e>
          <m:sub>
            <m:r>
              <w:rPr>
                <w:rFonts w:ascii="Cambria Math" w:hAnsi="Cambria Math" w:cs="Times New Roman"/>
              </w:rPr>
              <m:t>0</m:t>
            </m:r>
          </m:sub>
        </m:sSub>
      </m:oMath>
      <w:r w:rsidRPr="0023741D">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ε</m:t>
            </m:r>
          </m:sub>
        </m:sSub>
      </m:oMath>
      <w:r w:rsidRPr="0023741D">
        <w:rPr>
          <w:rFonts w:ascii="Times New Roman" w:eastAsiaTheme="minorEastAsia" w:hAnsi="Times New Roman" w:cs="Times New Roman"/>
        </w:rPr>
        <w:t xml:space="preserve"> is the Atkinson index of (lifespan) inequality, which is defined as</w:t>
      </w:r>
    </w:p>
    <w:p w14:paraId="0A09CDC2" w14:textId="77777777" w:rsidR="008D0B02" w:rsidRPr="0023741D" w:rsidRDefault="00937C28" w:rsidP="008D0B02">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ε</m:t>
              </m:r>
            </m:sub>
          </m:sSub>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num>
            <m:den>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den>
          </m:f>
          <m:r>
            <w:rPr>
              <w:rFonts w:ascii="Cambria Math" w:eastAsiaTheme="minorEastAsia" w:hAnsi="Cambria Math" w:cs="Times New Roman"/>
            </w:rPr>
            <m:t xml:space="preserve">          [3]</m:t>
          </m:r>
        </m:oMath>
      </m:oMathPara>
    </w:p>
    <w:p w14:paraId="35273B95" w14:textId="77777777" w:rsidR="008D0B02" w:rsidRPr="0023741D" w:rsidRDefault="008D0B02" w:rsidP="008D0B02">
      <w:pPr>
        <w:jc w:val="both"/>
        <w:rPr>
          <w:rFonts w:ascii="Times New Roman" w:eastAsiaTheme="minorEastAsia" w:hAnsi="Times New Roman" w:cs="Times New Roman"/>
        </w:rPr>
      </w:pPr>
      <w:r w:rsidRPr="0023741D">
        <w:rPr>
          <w:rFonts w:ascii="Times New Roman" w:hAnsi="Times New Roman" w:cs="Times New Roman"/>
        </w:rPr>
        <w:t>In the hypothetical case where all individuals died at the same age,</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ε</m:t>
            </m:r>
          </m:sub>
        </m:sSub>
      </m:oMath>
      <w:r w:rsidRPr="0023741D">
        <w:rPr>
          <w:rFonts w:ascii="Times New Roman" w:eastAsiaTheme="minorEastAsia" w:hAnsi="Times New Roman" w:cs="Times New Roman"/>
        </w:rPr>
        <w:t xml:space="preserve"> would take a value of 0. In general, larger levels of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ε</m:t>
            </m:r>
          </m:sub>
        </m:sSub>
      </m:oMath>
      <w:r w:rsidRPr="0023741D">
        <w:rPr>
          <w:rFonts w:ascii="Times New Roman" w:eastAsiaTheme="minorEastAsia" w:hAnsi="Times New Roman" w:cs="Times New Roman"/>
        </w:rPr>
        <w:t xml:space="preserve"> indicate greater variation in the age-at-death distribution. Based on equations [1]</w:t>
      </w:r>
      <w:proofErr w:type="gramStart"/>
      <w:r w:rsidRPr="0023741D">
        <w:rPr>
          <w:rFonts w:ascii="Times New Roman" w:eastAsiaTheme="minorEastAsia" w:hAnsi="Times New Roman" w:cs="Times New Roman"/>
        </w:rPr>
        <w:t>–[</w:t>
      </w:r>
      <w:proofErr w:type="gramEnd"/>
      <w:r w:rsidRPr="0023741D">
        <w:rPr>
          <w:rFonts w:ascii="Times New Roman" w:eastAsiaTheme="minorEastAsia" w:hAnsi="Times New Roman" w:cs="Times New Roman"/>
        </w:rPr>
        <w:t xml:space="preserve">3], we can now present the following decomposition formula: </w:t>
      </w:r>
    </w:p>
    <w:p w14:paraId="3D258E22" w14:textId="77777777" w:rsidR="008D0B02" w:rsidRPr="0023741D" w:rsidRDefault="008D0B02" w:rsidP="008D0B02">
      <w:pPr>
        <w:jc w:val="both"/>
        <w:rPr>
          <w:rFonts w:ascii="Times New Roman" w:hAnsi="Times New Roman" w:cs="Times New Roman"/>
        </w:rPr>
      </w:pPr>
      <m:oMathPara>
        <m:oMath>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eastAsiaTheme="minorEastAsia" w:hAnsi="Cambria Math" w:cs="Times New Roman"/>
                </w:rPr>
                <m:t>∆</m:t>
              </m:r>
            </m:e>
            <m: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r>
            <w:rPr>
              <w:rFonts w:ascii="Cambria Math" w:hAnsi="Cambria Math" w:cs="Times New Roman"/>
            </w:rPr>
            <m:t>+</m:t>
          </m:r>
          <m:sSub>
            <m:sSubPr>
              <m:ctrlPr>
                <w:rPr>
                  <w:rFonts w:ascii="Cambria Math" w:hAnsi="Cambria Math" w:cs="Times New Roman"/>
                  <w:i/>
                </w:rPr>
              </m:ctrlPr>
            </m:sSubPr>
            <m:e>
              <m:r>
                <w:rPr>
                  <w:rFonts w:ascii="Cambria Math" w:eastAsiaTheme="minorEastAsia" w:hAnsi="Cambria Math" w:cs="Times New Roman"/>
                </w:rPr>
                <m:t>∆</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r>
            <w:rPr>
              <w:rFonts w:ascii="Cambria Math" w:hAnsi="Cambria Math" w:cs="Times New Roman"/>
            </w:rPr>
            <m:t xml:space="preserve">          [4]</m:t>
          </m:r>
        </m:oMath>
      </m:oMathPara>
    </w:p>
    <w:p w14:paraId="64CA815F" w14:textId="77777777" w:rsidR="008D0B02" w:rsidRPr="0023741D" w:rsidRDefault="008D0B02" w:rsidP="008D0B02">
      <w:pPr>
        <w:jc w:val="both"/>
        <w:rPr>
          <w:rFonts w:ascii="Times New Roman" w:hAnsi="Times New Roman" w:cs="Times New Roman"/>
        </w:rPr>
      </w:pPr>
      <w:r w:rsidRPr="0023741D">
        <w:rPr>
          <w:rFonts w:ascii="Times New Roman" w:hAnsi="Times New Roman" w:cs="Times New Roman"/>
        </w:rPr>
        <w:t>where</w:t>
      </w:r>
    </w:p>
    <w:p w14:paraId="47D1FD3E" w14:textId="77777777" w:rsidR="008D0B02" w:rsidRPr="0023741D" w:rsidRDefault="00937C28" w:rsidP="008D0B02">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eastAsiaTheme="minorEastAsia" w:hAnsi="Cambria Math" w:cs="Times New Roman"/>
                </w:rPr>
                <m:t>∆</m:t>
              </m:r>
            </m:e>
            <m: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ε</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e>
                  </m:d>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ε</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e>
                  </m:d>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ε</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e>
                  </m:d>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ε</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e>
                  </m:d>
                </m:e>
              </m:d>
            </m:e>
          </m:d>
        </m:oMath>
      </m:oMathPara>
    </w:p>
    <w:p w14:paraId="5DED044B" w14:textId="77777777" w:rsidR="008D0B02" w:rsidRPr="0023741D" w:rsidRDefault="00937C28" w:rsidP="008D0B02">
      <w:pPr>
        <w:jc w:val="both"/>
        <w:rPr>
          <w:rFonts w:ascii="Times New Roman" w:hAnsi="Times New Roman" w:cs="Times New Roman"/>
        </w:rPr>
      </w:pPr>
      <m:oMathPara>
        <m:oMath>
          <m:sSub>
            <m:sSubPr>
              <m:ctrlPr>
                <w:rPr>
                  <w:rFonts w:ascii="Cambria Math" w:hAnsi="Cambria Math" w:cs="Times New Roman"/>
                  <w:i/>
                </w:rPr>
              </m:ctrlPr>
            </m:sSubPr>
            <m:e>
              <m:r>
                <w:rPr>
                  <w:rFonts w:ascii="Cambria Math" w:eastAsiaTheme="minorEastAsia" w:hAnsi="Cambria Math" w:cs="Times New Roman"/>
                </w:rPr>
                <m:t>∆</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ε</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e>
                  </m:d>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ε</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e>
                  </m:d>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ε</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e>
                  </m:d>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ε</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e>
                  </m:d>
                </m:e>
              </m:d>
            </m:e>
          </m:d>
        </m:oMath>
      </m:oMathPara>
    </w:p>
    <w:p w14:paraId="39635E5A" w14:textId="3EC7B33F" w:rsidR="00CC5619" w:rsidRPr="0023741D" w:rsidRDefault="008D0B02" w:rsidP="00F34393">
      <w:pPr>
        <w:jc w:val="both"/>
        <w:rPr>
          <w:rFonts w:ascii="Times New Roman" w:eastAsiaTheme="minorEastAsia" w:hAnsi="Times New Roman" w:cs="Times New Roman"/>
        </w:rPr>
      </w:pPr>
      <w:r w:rsidRPr="0023741D">
        <w:rPr>
          <w:rFonts w:ascii="Times New Roman" w:hAnsi="Times New Roman" w:cs="Times New Roman"/>
        </w:rPr>
        <w:t>Equation [4] shows how changes in overall population health (as measured with</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oMath>
      <w:r w:rsidRPr="0023741D">
        <w:rPr>
          <w:rFonts w:ascii="Times New Roman" w:eastAsiaTheme="minorEastAsia" w:hAnsi="Times New Roman" w:cs="Times New Roman"/>
        </w:rPr>
        <w:t xml:space="preserve">) can be decomposed in two clearly interpretable parts: </w:t>
      </w:r>
      <m:oMath>
        <m:sSub>
          <m:sSubPr>
            <m:ctrlPr>
              <w:rPr>
                <w:rFonts w:ascii="Cambria Math" w:hAnsi="Cambria Math" w:cs="Times New Roman"/>
                <w:i/>
              </w:rPr>
            </m:ctrlPr>
          </m:sSubPr>
          <m:e>
            <m:r>
              <w:rPr>
                <w:rFonts w:ascii="Cambria Math" w:eastAsiaTheme="minorEastAsia" w:hAnsi="Cambria Math" w:cs="Times New Roman"/>
              </w:rPr>
              <m:t>∆</m:t>
            </m:r>
          </m:e>
          <m: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oMath>
      <w:r w:rsidRPr="0023741D">
        <w:rPr>
          <w:rFonts w:ascii="Times New Roman" w:eastAsiaTheme="minorEastAsia" w:hAnsi="Times New Roman" w:cs="Times New Roman"/>
        </w:rPr>
        <w:t xml:space="preserve"> and</w:t>
      </w:r>
      <m:oMath>
        <m:r>
          <w:rPr>
            <w:rFonts w:ascii="Cambria Math" w:eastAsiaTheme="minorEastAsia" w:hAnsi="Cambria Math" w:cs="Times New Roman"/>
          </w:rPr>
          <m:t xml:space="preserve"> </m:t>
        </m:r>
        <m:sSub>
          <m:sSubPr>
            <m:ctrlPr>
              <w:rPr>
                <w:rFonts w:ascii="Cambria Math" w:hAnsi="Cambria Math" w:cs="Times New Roman"/>
                <w:i/>
              </w:rPr>
            </m:ctrlPr>
          </m:sSubPr>
          <m:e>
            <m:r>
              <w:rPr>
                <w:rFonts w:ascii="Cambria Math" w:eastAsiaTheme="minorEastAsia" w:hAnsi="Cambria Math" w:cs="Times New Roman"/>
              </w:rPr>
              <m:t>∆</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oMath>
      <w:r w:rsidRPr="0023741D">
        <w:rPr>
          <w:rFonts w:ascii="Times New Roman" w:eastAsiaTheme="minorEastAsia" w:hAnsi="Times New Roman" w:cs="Times New Roman"/>
        </w:rPr>
        <w:t xml:space="preserve">. The first measures the contribution of the efficiency component and the second one the contribution of the inequality component. </w:t>
      </w:r>
      <w:r w:rsidR="00CC5619" w:rsidRPr="0023741D">
        <w:rPr>
          <w:rFonts w:ascii="Times New Roman" w:eastAsiaTheme="minorEastAsia" w:hAnsi="Times New Roman" w:cs="Times New Roman"/>
        </w:rPr>
        <w:t xml:space="preserve">In the full version of the paper, we will further decompose these contributions by age (i.e. what is the contribution of each age interval to changes in efficiency and </w:t>
      </w:r>
      <w:r w:rsidR="00C64095" w:rsidRPr="0023741D">
        <w:rPr>
          <w:rFonts w:ascii="Times New Roman" w:eastAsiaTheme="minorEastAsia" w:hAnsi="Times New Roman" w:cs="Times New Roman"/>
        </w:rPr>
        <w:t>in</w:t>
      </w:r>
      <w:r w:rsidR="00CC5619" w:rsidRPr="0023741D">
        <w:rPr>
          <w:rFonts w:ascii="Times New Roman" w:eastAsiaTheme="minorEastAsia" w:hAnsi="Times New Roman" w:cs="Times New Roman"/>
        </w:rPr>
        <w:t xml:space="preserve">equality). </w:t>
      </w:r>
      <w:r w:rsidRPr="0023741D">
        <w:rPr>
          <w:rFonts w:ascii="Times New Roman" w:eastAsiaTheme="minorEastAsia" w:hAnsi="Times New Roman" w:cs="Times New Roman"/>
        </w:rPr>
        <w:t xml:space="preserve">The decomposition formula shown in [4] can be </w:t>
      </w:r>
      <w:r w:rsidR="00871C57">
        <w:rPr>
          <w:rFonts w:ascii="Times New Roman" w:eastAsiaTheme="minorEastAsia" w:hAnsi="Times New Roman" w:cs="Times New Roman"/>
        </w:rPr>
        <w:t>trivially</w:t>
      </w:r>
      <w:r w:rsidRPr="0023741D">
        <w:rPr>
          <w:rFonts w:ascii="Times New Roman" w:eastAsiaTheme="minorEastAsia" w:hAnsi="Times New Roman" w:cs="Times New Roman"/>
        </w:rPr>
        <w:t xml:space="preserve"> extended over several periods </w:t>
      </w:r>
      <w:r w:rsidR="00F34393" w:rsidRPr="0023741D">
        <w:rPr>
          <w:rFonts w:ascii="Times New Roman" w:eastAsiaTheme="minorEastAsia" w:hAnsi="Times New Roman" w:cs="Times New Roman"/>
        </w:rPr>
        <w:t>of time.</w:t>
      </w:r>
    </w:p>
    <w:p w14:paraId="535713A3" w14:textId="7ADE334F" w:rsidR="008D0B02" w:rsidRPr="0023741D" w:rsidRDefault="008D0B02" w:rsidP="008D0B02">
      <w:pPr>
        <w:jc w:val="both"/>
        <w:rPr>
          <w:rFonts w:ascii="Times New Roman" w:eastAsiaTheme="minorEastAsia" w:hAnsi="Times New Roman" w:cs="Times New Roman"/>
        </w:rPr>
      </w:pPr>
      <w:r w:rsidRPr="0023741D">
        <w:rPr>
          <w:rFonts w:ascii="Times New Roman" w:hAnsi="Times New Roman" w:cs="Times New Roman"/>
          <w:b/>
        </w:rPr>
        <w:t>Data</w:t>
      </w:r>
    </w:p>
    <w:p w14:paraId="4E993D57" w14:textId="4DA56045" w:rsidR="008D0B02" w:rsidRPr="0023741D" w:rsidRDefault="008D0B02" w:rsidP="008D0B02">
      <w:pPr>
        <w:jc w:val="both"/>
        <w:rPr>
          <w:rFonts w:ascii="Times New Roman" w:hAnsi="Times New Roman" w:cs="Times New Roman"/>
        </w:rPr>
      </w:pPr>
      <w:r w:rsidRPr="0023741D">
        <w:rPr>
          <w:rFonts w:ascii="Times New Roman" w:hAnsi="Times New Roman" w:cs="Times New Roman"/>
        </w:rPr>
        <w:t xml:space="preserve">We use </w:t>
      </w:r>
      <w:del w:id="2" w:author="José Manuel Aburto" w:date="2019-10-31T15:05:00Z">
        <w:r w:rsidRPr="0023741D" w:rsidDel="00061255">
          <w:rPr>
            <w:rFonts w:ascii="Times New Roman" w:hAnsi="Times New Roman" w:cs="Times New Roman"/>
          </w:rPr>
          <w:delText xml:space="preserve">the </w:delText>
        </w:r>
      </w:del>
      <w:r w:rsidRPr="0023741D">
        <w:rPr>
          <w:rFonts w:ascii="Times New Roman" w:hAnsi="Times New Roman" w:cs="Times New Roman"/>
        </w:rPr>
        <w:t xml:space="preserve">life tables from the Human Mortality Database (HMD), which </w:t>
      </w:r>
      <w:del w:id="3" w:author="José Manuel Aburto" w:date="2019-10-31T15:05:00Z">
        <w:r w:rsidRPr="0023741D" w:rsidDel="00061255">
          <w:rPr>
            <w:rFonts w:ascii="Times New Roman" w:hAnsi="Times New Roman" w:cs="Times New Roman"/>
          </w:rPr>
          <w:delText xml:space="preserve"> </w:delText>
        </w:r>
      </w:del>
      <w:r w:rsidRPr="0023741D">
        <w:rPr>
          <w:rFonts w:ascii="Times New Roman" w:hAnsi="Times New Roman" w:cs="Times New Roman"/>
        </w:rPr>
        <w:t>contains high-quality mortality data for 49 populations and regions over a long time</w:t>
      </w:r>
      <w:del w:id="4" w:author="José Manuel Aburto" w:date="2019-10-31T15:05:00Z">
        <w:r w:rsidRPr="0023741D" w:rsidDel="00061255">
          <w:rPr>
            <w:rFonts w:ascii="Times New Roman" w:hAnsi="Times New Roman" w:cs="Times New Roman"/>
          </w:rPr>
          <w:delText xml:space="preserve"> </w:delText>
        </w:r>
      </w:del>
      <w:ins w:id="5" w:author="José Manuel Aburto" w:date="2019-10-31T15:05:00Z">
        <w:r w:rsidR="00061255">
          <w:rPr>
            <w:rFonts w:ascii="Times New Roman" w:hAnsi="Times New Roman" w:cs="Times New Roman"/>
          </w:rPr>
          <w:t>-</w:t>
        </w:r>
      </w:ins>
      <w:r w:rsidRPr="0023741D">
        <w:rPr>
          <w:rFonts w:ascii="Times New Roman" w:hAnsi="Times New Roman" w:cs="Times New Roman"/>
        </w:rPr>
        <w:t>span (some of them starting in the 18</w:t>
      </w:r>
      <w:r w:rsidRPr="0023741D">
        <w:rPr>
          <w:rFonts w:ascii="Times New Roman" w:hAnsi="Times New Roman" w:cs="Times New Roman"/>
          <w:vertAlign w:val="superscript"/>
        </w:rPr>
        <w:t>th</w:t>
      </w:r>
      <w:r w:rsidRPr="0023741D">
        <w:rPr>
          <w:rFonts w:ascii="Times New Roman" w:hAnsi="Times New Roman" w:cs="Times New Roman"/>
        </w:rPr>
        <w:t xml:space="preserve"> century, but most of them starting somewhere in the 20</w:t>
      </w:r>
      <w:r w:rsidRPr="0023741D">
        <w:rPr>
          <w:rFonts w:ascii="Times New Roman" w:hAnsi="Times New Roman" w:cs="Times New Roman"/>
          <w:vertAlign w:val="superscript"/>
        </w:rPr>
        <w:t>th</w:t>
      </w:r>
      <w:r w:rsidRPr="0023741D">
        <w:rPr>
          <w:rFonts w:ascii="Times New Roman" w:hAnsi="Times New Roman" w:cs="Times New Roman"/>
        </w:rPr>
        <w:t xml:space="preserve"> century). Period life-tables for each country-year are available in the database, for women and men separately.</w:t>
      </w:r>
    </w:p>
    <w:p w14:paraId="67D30660" w14:textId="5A0E27C5" w:rsidR="008D0B02" w:rsidRPr="0023741D" w:rsidRDefault="008D0B02" w:rsidP="008D0B02">
      <w:pPr>
        <w:jc w:val="both"/>
        <w:rPr>
          <w:rFonts w:ascii="Times New Roman" w:hAnsi="Times New Roman" w:cs="Times New Roman"/>
          <w:b/>
        </w:rPr>
      </w:pPr>
      <w:r w:rsidRPr="0023741D">
        <w:rPr>
          <w:rFonts w:ascii="Times New Roman" w:hAnsi="Times New Roman" w:cs="Times New Roman"/>
          <w:b/>
        </w:rPr>
        <w:t>Results</w:t>
      </w:r>
    </w:p>
    <w:p w14:paraId="6C189A37" w14:textId="5461B952" w:rsidR="00CC5619" w:rsidRPr="0023741D" w:rsidRDefault="00B96F40" w:rsidP="00272627">
      <w:pPr>
        <w:jc w:val="both"/>
        <w:rPr>
          <w:rFonts w:ascii="Times New Roman" w:hAnsi="Times New Roman" w:cs="Times New Roman"/>
        </w:rPr>
      </w:pPr>
      <w:r w:rsidRPr="0023741D">
        <w:rPr>
          <w:rFonts w:ascii="Times New Roman" w:hAnsi="Times New Roman" w:cs="Times New Roman"/>
        </w:rPr>
        <w:t>Figure 1</w:t>
      </w:r>
      <w:r w:rsidR="009E07CA" w:rsidRPr="0023741D">
        <w:rPr>
          <w:rFonts w:ascii="Times New Roman" w:hAnsi="Times New Roman" w:cs="Times New Roman"/>
        </w:rPr>
        <w:t xml:space="preserve"> shows the values of life expectancy and lifespan inequality for all country-year </w:t>
      </w:r>
      <w:r w:rsidR="001F232D" w:rsidRPr="0023741D">
        <w:rPr>
          <w:rFonts w:ascii="Times New Roman" w:hAnsi="Times New Roman" w:cs="Times New Roman"/>
        </w:rPr>
        <w:t>combinations</w:t>
      </w:r>
      <w:r w:rsidR="009E07CA" w:rsidRPr="0023741D">
        <w:rPr>
          <w:rFonts w:ascii="Times New Roman" w:hAnsi="Times New Roman" w:cs="Times New Roman"/>
        </w:rPr>
        <w:t xml:space="preserve"> included in the HMD (women and men pooled together) for different values of the inequality-sensitivity parameter</w:t>
      </w:r>
      <m:oMath>
        <m:r>
          <w:rPr>
            <w:rFonts w:ascii="Cambria Math" w:hAnsi="Cambria Math" w:cs="Times New Roman"/>
          </w:rPr>
          <m:t xml:space="preserve"> ε</m:t>
        </m:r>
      </m:oMath>
      <w:r w:rsidR="009E07CA" w:rsidRPr="0023741D">
        <w:rPr>
          <w:rFonts w:ascii="Times New Roman" w:hAnsi="Times New Roman" w:cs="Times New Roman"/>
        </w:rPr>
        <w:t xml:space="preserve">. </w:t>
      </w:r>
      <w:r w:rsidR="00272627" w:rsidRPr="0023741D">
        <w:rPr>
          <w:rFonts w:ascii="Times New Roman" w:hAnsi="Times New Roman" w:cs="Times New Roman"/>
        </w:rPr>
        <w:t>We observe a strong negative relationship that has already been documented elsewhere (</w:t>
      </w:r>
      <w:r w:rsidR="00871C57">
        <w:rPr>
          <w:rFonts w:ascii="Times New Roman" w:hAnsi="Times New Roman" w:cs="Times New Roman"/>
        </w:rPr>
        <w:t xml:space="preserve">see </w:t>
      </w:r>
      <w:commentRangeStart w:id="6"/>
      <w:r w:rsidR="00272627" w:rsidRPr="0023741D">
        <w:rPr>
          <w:rFonts w:ascii="Times New Roman" w:hAnsi="Times New Roman" w:cs="Times New Roman"/>
        </w:rPr>
        <w:t>Van Raalte et al 2018</w:t>
      </w:r>
      <w:commentRangeEnd w:id="6"/>
      <w:r w:rsidR="00061255">
        <w:rPr>
          <w:rStyle w:val="CommentReference"/>
        </w:rPr>
        <w:commentReference w:id="6"/>
      </w:r>
      <w:r w:rsidR="00272627" w:rsidRPr="0023741D">
        <w:rPr>
          <w:rFonts w:ascii="Times New Roman" w:hAnsi="Times New Roman" w:cs="Times New Roman"/>
        </w:rPr>
        <w:t xml:space="preserve">). Interestingly, when there </w:t>
      </w:r>
      <w:r w:rsidR="001F232D" w:rsidRPr="0023741D">
        <w:rPr>
          <w:rFonts w:ascii="Times New Roman" w:hAnsi="Times New Roman" w:cs="Times New Roman"/>
        </w:rPr>
        <w:t xml:space="preserve">is a </w:t>
      </w:r>
      <w:r w:rsidR="00272627" w:rsidRPr="0023741D">
        <w:rPr>
          <w:rFonts w:ascii="Times New Roman" w:hAnsi="Times New Roman" w:cs="Times New Roman"/>
        </w:rPr>
        <w:t xml:space="preserve">strong </w:t>
      </w:r>
      <w:r w:rsidR="001F232D" w:rsidRPr="0023741D">
        <w:rPr>
          <w:rFonts w:ascii="Times New Roman" w:hAnsi="Times New Roman" w:cs="Times New Roman"/>
        </w:rPr>
        <w:t>preference</w:t>
      </w:r>
      <w:r w:rsidR="00272627" w:rsidRPr="0023741D">
        <w:rPr>
          <w:rFonts w:ascii="Times New Roman" w:hAnsi="Times New Roman" w:cs="Times New Roman"/>
        </w:rPr>
        <w:t xml:space="preserve"> for equality (i.e.</w:t>
      </w:r>
      <m:oMath>
        <m:r>
          <w:rPr>
            <w:rFonts w:ascii="Cambria Math" w:hAnsi="Cambria Math" w:cs="Times New Roman"/>
          </w:rPr>
          <m:t xml:space="preserve"> ε=2</m:t>
        </m:r>
      </m:oMath>
      <w:r w:rsidR="00272627" w:rsidRPr="0023741D">
        <w:rPr>
          <w:rFonts w:ascii="Times New Roman" w:hAnsi="Times New Roman" w:cs="Times New Roman"/>
        </w:rPr>
        <w:t xml:space="preserve">), the </w:t>
      </w:r>
      <w:r w:rsidR="001F232D" w:rsidRPr="0023741D">
        <w:rPr>
          <w:rFonts w:ascii="Times New Roman" w:hAnsi="Times New Roman" w:cs="Times New Roman"/>
        </w:rPr>
        <w:t xml:space="preserve">indicator </w:t>
      </w:r>
      <w:r w:rsidR="00272627" w:rsidRPr="0023741D">
        <w:rPr>
          <w:rFonts w:ascii="Times New Roman" w:hAnsi="Times New Roman" w:cs="Times New Roman"/>
        </w:rPr>
        <w:t>of ine</w:t>
      </w:r>
      <w:r w:rsidR="001F232D" w:rsidRPr="0023741D">
        <w:rPr>
          <w:rFonts w:ascii="Times New Roman" w:hAnsi="Times New Roman" w:cs="Times New Roman"/>
        </w:rPr>
        <w:t>quality plateaus at a high level for a long time, and only</w:t>
      </w:r>
      <w:r w:rsidR="00DE2D0E" w:rsidRPr="0023741D">
        <w:rPr>
          <w:rFonts w:ascii="Times New Roman" w:hAnsi="Times New Roman" w:cs="Times New Roman"/>
        </w:rPr>
        <w:t xml:space="preserve"> in the recent decades</w:t>
      </w:r>
      <w:r w:rsidR="001F232D" w:rsidRPr="0023741D">
        <w:rPr>
          <w:rFonts w:ascii="Times New Roman" w:hAnsi="Times New Roman" w:cs="Times New Roman"/>
        </w:rPr>
        <w:t xml:space="preserve"> start</w:t>
      </w:r>
      <w:r w:rsidR="00DE2D0E" w:rsidRPr="0023741D">
        <w:rPr>
          <w:rFonts w:ascii="Times New Roman" w:hAnsi="Times New Roman" w:cs="Times New Roman"/>
        </w:rPr>
        <w:t>s</w:t>
      </w:r>
      <w:r w:rsidR="001F232D" w:rsidRPr="0023741D">
        <w:rPr>
          <w:rFonts w:ascii="Times New Roman" w:hAnsi="Times New Roman" w:cs="Times New Roman"/>
        </w:rPr>
        <w:t xml:space="preserve"> declining abruptly.  </w:t>
      </w:r>
    </w:p>
    <w:p w14:paraId="25A86D90" w14:textId="5421B7B2" w:rsidR="008D0B02" w:rsidRPr="0023741D" w:rsidRDefault="00272627" w:rsidP="008D0B02">
      <w:pPr>
        <w:jc w:val="center"/>
        <w:rPr>
          <w:rFonts w:ascii="Times New Roman" w:eastAsiaTheme="minorEastAsia" w:hAnsi="Times New Roman" w:cs="Times New Roman"/>
          <w:noProof/>
        </w:rPr>
      </w:pPr>
      <w:r w:rsidRPr="0023741D">
        <w:rPr>
          <w:rFonts w:ascii="Times New Roman" w:eastAsiaTheme="minorEastAsia" w:hAnsi="Times New Roman" w:cs="Times New Roman"/>
          <w:noProof/>
        </w:rPr>
        <w:lastRenderedPageBreak/>
        <w:drawing>
          <wp:inline distT="0" distB="0" distL="0" distR="0" wp14:anchorId="627E6DB2" wp14:editId="0616772A">
            <wp:extent cx="5581650" cy="2790825"/>
            <wp:effectExtent l="0" t="0" r="0" b="9525"/>
            <wp:docPr id="6" name="Imagen 6" descr="C:\Users\IPERMA~1\AppData\Local\Temp\Fig1E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PERMA~1\AppData\Local\Temp\Fig1EPC-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1430" cy="2815715"/>
                    </a:xfrm>
                    <a:prstGeom prst="rect">
                      <a:avLst/>
                    </a:prstGeom>
                    <a:noFill/>
                    <a:ln>
                      <a:noFill/>
                    </a:ln>
                  </pic:spPr>
                </pic:pic>
              </a:graphicData>
            </a:graphic>
          </wp:inline>
        </w:drawing>
      </w:r>
    </w:p>
    <w:p w14:paraId="497FFB3D" w14:textId="67D38635" w:rsidR="008D0B02" w:rsidRPr="0023741D" w:rsidRDefault="008D0B02" w:rsidP="00B96F40">
      <w:pPr>
        <w:jc w:val="both"/>
        <w:rPr>
          <w:rFonts w:ascii="Times New Roman" w:eastAsiaTheme="minorEastAsia" w:hAnsi="Times New Roman" w:cs="Times New Roman"/>
          <w:noProof/>
        </w:rPr>
      </w:pPr>
      <w:r w:rsidRPr="0023741D">
        <w:rPr>
          <w:rFonts w:ascii="Times New Roman" w:hAnsi="Times New Roman" w:cs="Times New Roman"/>
          <w:b/>
        </w:rPr>
        <w:t>Fig 1.</w:t>
      </w:r>
      <w:r w:rsidRPr="0023741D">
        <w:rPr>
          <w:rFonts w:ascii="Times New Roman" w:hAnsi="Times New Roman" w:cs="Times New Roman"/>
        </w:rPr>
        <w:t xml:space="preserve"> Efficiency </w:t>
      </w:r>
      <w:r w:rsidRPr="0023741D">
        <w:rPr>
          <w:rFonts w:ascii="Times New Roman" w:eastAsiaTheme="minorEastAsia" w:hAnsi="Times New Roman" w:cs="Times New Roman"/>
        </w:rPr>
        <w:t>(</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oMath>
      <w:r w:rsidRPr="0023741D">
        <w:rPr>
          <w:rFonts w:ascii="Times New Roman" w:eastAsiaTheme="minorEastAsia" w:hAnsi="Times New Roman" w:cs="Times New Roman"/>
        </w:rPr>
        <w:t>) by inequality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ε</m:t>
            </m:r>
          </m:sub>
        </m:sSub>
        <m:r>
          <w:rPr>
            <w:rFonts w:ascii="Cambria Math" w:hAnsi="Cambria Math" w:cs="Times New Roman"/>
          </w:rPr>
          <m:t>)</m:t>
        </m:r>
      </m:oMath>
      <w:r w:rsidRPr="0023741D">
        <w:rPr>
          <w:rFonts w:ascii="Times New Roman" w:eastAsiaTheme="minorEastAsia" w:hAnsi="Times New Roman" w:cs="Times New Roman"/>
        </w:rPr>
        <w:t xml:space="preserve"> over time for values of </w:t>
      </w:r>
      <m:oMath>
        <m:r>
          <w:rPr>
            <w:rFonts w:ascii="Cambria Math" w:hAnsi="Cambria Math" w:cs="Times New Roman"/>
          </w:rPr>
          <m:t>ε</m:t>
        </m:r>
        <m:r>
          <w:rPr>
            <w:rFonts w:ascii="Cambria Math" w:eastAsiaTheme="minorEastAsia" w:hAnsi="Cambria Math" w:cs="Times New Roman"/>
          </w:rPr>
          <m:t>=0.5, 1, 2.</m:t>
        </m:r>
      </m:oMath>
      <w:r w:rsidRPr="0023741D">
        <w:rPr>
          <w:rFonts w:ascii="Times New Roman" w:eastAsiaTheme="minorEastAsia" w:hAnsi="Times New Roman" w:cs="Times New Roman"/>
        </w:rPr>
        <w:t xml:space="preserve"> </w:t>
      </w:r>
      <w:r w:rsidRPr="0023741D">
        <w:rPr>
          <w:rFonts w:ascii="Times New Roman" w:eastAsiaTheme="minorEastAsia" w:hAnsi="Times New Roman" w:cs="Times New Roman"/>
          <w:noProof/>
        </w:rPr>
        <w:t xml:space="preserve"> </w:t>
      </w:r>
      <w:r w:rsidR="00272627" w:rsidRPr="0023741D">
        <w:rPr>
          <w:rFonts w:ascii="Times New Roman" w:eastAsiaTheme="minorEastAsia" w:hAnsi="Times New Roman" w:cs="Times New Roman"/>
          <w:noProof/>
        </w:rPr>
        <w:t xml:space="preserve">Source: </w:t>
      </w:r>
      <w:r w:rsidR="00F45756" w:rsidRPr="0023741D">
        <w:rPr>
          <w:rFonts w:ascii="Times New Roman" w:eastAsiaTheme="minorEastAsia" w:hAnsi="Times New Roman" w:cs="Times New Roman"/>
          <w:noProof/>
        </w:rPr>
        <w:t>Own</w:t>
      </w:r>
      <w:r w:rsidR="00272627" w:rsidRPr="0023741D">
        <w:rPr>
          <w:rFonts w:ascii="Times New Roman" w:eastAsiaTheme="minorEastAsia" w:hAnsi="Times New Roman" w:cs="Times New Roman"/>
          <w:noProof/>
        </w:rPr>
        <w:t xml:space="preserve"> elaboration based on HMD data.</w:t>
      </w:r>
    </w:p>
    <w:p w14:paraId="090A2313" w14:textId="20D302B5" w:rsidR="007B1FC0" w:rsidRPr="0023741D" w:rsidRDefault="001F232D" w:rsidP="00784F09">
      <w:pPr>
        <w:jc w:val="both"/>
        <w:rPr>
          <w:rFonts w:ascii="Times New Roman" w:eastAsiaTheme="minorEastAsia" w:hAnsi="Times New Roman" w:cs="Times New Roman"/>
          <w:noProof/>
        </w:rPr>
      </w:pPr>
      <w:r w:rsidRPr="0023741D">
        <w:rPr>
          <w:rFonts w:ascii="Times New Roman" w:eastAsiaTheme="minorEastAsia" w:hAnsi="Times New Roman" w:cs="Times New Roman"/>
          <w:noProof/>
        </w:rPr>
        <w:t xml:space="preserve">In Figure 2 we plot the contributions of the efficiency and inquality components </w:t>
      </w:r>
      <w:r w:rsidR="00DE2D0E" w:rsidRPr="0023741D">
        <w:rPr>
          <w:rFonts w:ascii="Times New Roman" w:eastAsiaTheme="minorEastAsia" w:hAnsi="Times New Roman" w:cs="Times New Roman"/>
          <w:noProof/>
        </w:rPr>
        <w:t xml:space="preserve">(see equation [4]) </w:t>
      </w:r>
      <w:r w:rsidRPr="0023741D">
        <w:rPr>
          <w:rFonts w:ascii="Times New Roman" w:eastAsiaTheme="minorEastAsia" w:hAnsi="Times New Roman" w:cs="Times New Roman"/>
          <w:noProof/>
        </w:rPr>
        <w:t>to all</w:t>
      </w:r>
      <w:r w:rsidR="006E11E0" w:rsidRPr="0023741D">
        <w:rPr>
          <w:rFonts w:ascii="Times New Roman" w:eastAsiaTheme="minorEastAsia" w:hAnsi="Times New Roman" w:cs="Times New Roman"/>
          <w:noProof/>
        </w:rPr>
        <w:t xml:space="preserve"> possible</w:t>
      </w:r>
      <w:r w:rsidRPr="0023741D">
        <w:rPr>
          <w:rFonts w:ascii="Times New Roman" w:eastAsiaTheme="minorEastAsia" w:hAnsi="Times New Roman" w:cs="Times New Roman"/>
          <w:noProof/>
        </w:rPr>
        <w:t xml:space="preserve"> 10-year changes of the</w:t>
      </w:r>
      <m:oMath>
        <m:r>
          <w:rPr>
            <w:rFonts w:ascii="Cambria Math" w:eastAsiaTheme="minorEastAsia" w:hAnsi="Cambria Math" w:cs="Times New Roman"/>
            <w:noProof/>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oMath>
      <w:r w:rsidRPr="0023741D">
        <w:rPr>
          <w:rFonts w:ascii="Times New Roman" w:eastAsiaTheme="minorEastAsia" w:hAnsi="Times New Roman" w:cs="Times New Roman"/>
          <w:noProof/>
        </w:rPr>
        <w:t xml:space="preserve"> indicator that can be computed in the HMD</w:t>
      </w:r>
      <w:r w:rsidR="00DE2D0E" w:rsidRPr="0023741D">
        <w:rPr>
          <w:rFonts w:ascii="Times New Roman" w:eastAsiaTheme="minorEastAsia" w:hAnsi="Times New Roman" w:cs="Times New Roman"/>
          <w:noProof/>
        </w:rPr>
        <w:t xml:space="preserve"> </w:t>
      </w:r>
      <w:r w:rsidR="00DE2D0E" w:rsidRPr="0023741D">
        <w:rPr>
          <w:rFonts w:ascii="Times New Roman" w:hAnsi="Times New Roman" w:cs="Times New Roman"/>
        </w:rPr>
        <w:t xml:space="preserve">(women and men pooled together) </w:t>
      </w:r>
      <w:r w:rsidRPr="0023741D">
        <w:rPr>
          <w:rFonts w:ascii="Times New Roman" w:eastAsiaTheme="minorEastAsia" w:hAnsi="Times New Roman" w:cs="Times New Roman"/>
          <w:noProof/>
        </w:rPr>
        <w:t xml:space="preserve">for different values of </w:t>
      </w:r>
      <m:oMath>
        <m:r>
          <w:rPr>
            <w:rFonts w:ascii="Cambria Math" w:hAnsi="Cambria Math" w:cs="Times New Roman"/>
          </w:rPr>
          <m:t>ε</m:t>
        </m:r>
      </m:oMath>
      <w:r w:rsidRPr="0023741D">
        <w:rPr>
          <w:rFonts w:ascii="Times New Roman" w:eastAsiaTheme="minorEastAsia" w:hAnsi="Times New Roman" w:cs="Times New Roman"/>
          <w:noProof/>
        </w:rPr>
        <w:t>.</w:t>
      </w:r>
      <w:r w:rsidR="00DE2D0E" w:rsidRPr="0023741D">
        <w:rPr>
          <w:rFonts w:ascii="Times New Roman" w:eastAsiaTheme="minorEastAsia" w:hAnsi="Times New Roman" w:cs="Times New Roman"/>
          <w:noProof/>
        </w:rPr>
        <w:t xml:space="preserve"> The results are </w:t>
      </w:r>
      <w:del w:id="7" w:author="José Manuel Aburto" w:date="2019-10-31T15:07:00Z">
        <w:r w:rsidR="00DE2D0E" w:rsidRPr="0023741D" w:rsidDel="00061255">
          <w:rPr>
            <w:rFonts w:ascii="Times New Roman" w:eastAsiaTheme="minorEastAsia" w:hAnsi="Times New Roman" w:cs="Times New Roman"/>
            <w:noProof/>
          </w:rPr>
          <w:delText xml:space="preserve">obviously </w:delText>
        </w:r>
      </w:del>
      <w:r w:rsidR="00DE2D0E" w:rsidRPr="0023741D">
        <w:rPr>
          <w:rFonts w:ascii="Times New Roman" w:eastAsiaTheme="minorEastAsia" w:hAnsi="Times New Roman" w:cs="Times New Roman"/>
          <w:noProof/>
        </w:rPr>
        <w:t>highly dependent on the choice of the inequality-sensitivity parameter</w:t>
      </w:r>
      <w:r w:rsidR="00056C88" w:rsidRPr="0023741D">
        <w:rPr>
          <w:rFonts w:ascii="Times New Roman" w:eastAsiaTheme="minorEastAsia" w:hAnsi="Times New Roman" w:cs="Times New Roman"/>
          <w:noProof/>
        </w:rPr>
        <w:t>; the stronger the preference for equality, the larger the contribution of the inequality component</w:t>
      </w:r>
      <w:r w:rsidR="00DE2D0E" w:rsidRPr="0023741D">
        <w:rPr>
          <w:rFonts w:ascii="Times New Roman" w:eastAsiaTheme="minorEastAsia" w:hAnsi="Times New Roman" w:cs="Times New Roman"/>
          <w:noProof/>
        </w:rPr>
        <w:t>.</w:t>
      </w:r>
      <w:r w:rsidR="00056C88" w:rsidRPr="0023741D">
        <w:rPr>
          <w:rFonts w:ascii="Times New Roman" w:eastAsiaTheme="minorEastAsia" w:hAnsi="Times New Roman" w:cs="Times New Roman"/>
          <w:noProof/>
        </w:rPr>
        <w:t xml:space="preserve"> </w:t>
      </w:r>
      <w:r w:rsidR="00DE2D0E" w:rsidRPr="0023741D">
        <w:rPr>
          <w:rFonts w:ascii="Times New Roman" w:eastAsiaTheme="minorEastAsia" w:hAnsi="Times New Roman" w:cs="Times New Roman"/>
          <w:noProof/>
        </w:rPr>
        <w:t xml:space="preserve">Yet, it is remarkable that, for the three values of </w:t>
      </w:r>
      <m:oMath>
        <m:r>
          <w:rPr>
            <w:rFonts w:ascii="Cambria Math" w:hAnsi="Cambria Math" w:cs="Times New Roman"/>
          </w:rPr>
          <m:t>ε</m:t>
        </m:r>
      </m:oMath>
      <w:r w:rsidR="00DE2D0E" w:rsidRPr="0023741D">
        <w:rPr>
          <w:rFonts w:ascii="Times New Roman" w:eastAsiaTheme="minorEastAsia" w:hAnsi="Times New Roman" w:cs="Times New Roman"/>
          <w:noProof/>
        </w:rPr>
        <w:t xml:space="preserve"> shown in the graph, the inequality component always plays a non-negligible role</w:t>
      </w:r>
      <w:r w:rsidR="00784F09" w:rsidRPr="0023741D">
        <w:rPr>
          <w:rFonts w:ascii="Times New Roman" w:eastAsiaTheme="minorEastAsia" w:hAnsi="Times New Roman" w:cs="Times New Roman"/>
          <w:noProof/>
        </w:rPr>
        <w:t xml:space="preserve"> in determining changes in overall health performance</w:t>
      </w:r>
      <w:r w:rsidR="007B1FC0" w:rsidRPr="0023741D">
        <w:rPr>
          <w:rFonts w:ascii="Times New Roman" w:eastAsiaTheme="minorEastAsia" w:hAnsi="Times New Roman" w:cs="Times New Roman"/>
          <w:noProof/>
        </w:rPr>
        <w:t xml:space="preserve"> – as </w:t>
      </w:r>
      <w:r w:rsidR="00784F09" w:rsidRPr="0023741D">
        <w:rPr>
          <w:rFonts w:ascii="Times New Roman" w:eastAsiaTheme="minorEastAsia" w:hAnsi="Times New Roman" w:cs="Times New Roman"/>
          <w:noProof/>
        </w:rPr>
        <w:t xml:space="preserve">opposed to what happens with the efficiency component when </w:t>
      </w:r>
      <m:oMath>
        <m:r>
          <w:rPr>
            <w:rFonts w:ascii="Cambria Math" w:hAnsi="Cambria Math" w:cs="Times New Roman"/>
          </w:rPr>
          <m:t>ε</m:t>
        </m:r>
        <m:r>
          <w:rPr>
            <w:rFonts w:ascii="Cambria Math" w:eastAsiaTheme="minorEastAsia" w:hAnsi="Cambria Math" w:cs="Times New Roman"/>
          </w:rPr>
          <m:t>=2</m:t>
        </m:r>
      </m:oMath>
      <w:r w:rsidR="00DE2D0E" w:rsidRPr="0023741D">
        <w:rPr>
          <w:rFonts w:ascii="Times New Roman" w:eastAsiaTheme="minorEastAsia" w:hAnsi="Times New Roman" w:cs="Times New Roman"/>
          <w:noProof/>
        </w:rPr>
        <w:t xml:space="preserve">. </w:t>
      </w:r>
      <w:r w:rsidR="007B1FC0" w:rsidRPr="0023741D">
        <w:rPr>
          <w:rFonts w:ascii="Times New Roman" w:eastAsiaTheme="minorEastAsia" w:hAnsi="Times New Roman" w:cs="Times New Roman"/>
          <w:noProof/>
        </w:rPr>
        <w:t>Counting the number of points</w:t>
      </w:r>
      <w:r w:rsidR="00C92292" w:rsidRPr="0023741D">
        <w:rPr>
          <w:rFonts w:ascii="Times New Roman" w:eastAsiaTheme="minorEastAsia" w:hAnsi="Times New Roman" w:cs="Times New Roman"/>
          <w:noProof/>
        </w:rPr>
        <w:t xml:space="preserve"> in</w:t>
      </w:r>
      <w:r w:rsidR="007B1FC0" w:rsidRPr="0023741D">
        <w:rPr>
          <w:rFonts w:ascii="Times New Roman" w:eastAsiaTheme="minorEastAsia" w:hAnsi="Times New Roman" w:cs="Times New Roman"/>
          <w:noProof/>
        </w:rPr>
        <w:t xml:space="preserve"> the quadrants of Figure 2, </w:t>
      </w:r>
      <w:r w:rsidR="00C92292" w:rsidRPr="0023741D">
        <w:rPr>
          <w:rFonts w:ascii="Times New Roman" w:eastAsiaTheme="minorEastAsia" w:hAnsi="Times New Roman" w:cs="Times New Roman"/>
          <w:noProof/>
        </w:rPr>
        <w:t>we observe</w:t>
      </w:r>
      <w:r w:rsidR="007B1FC0" w:rsidRPr="0023741D">
        <w:rPr>
          <w:rFonts w:ascii="Times New Roman" w:eastAsiaTheme="minorEastAsia" w:hAnsi="Times New Roman" w:cs="Times New Roman"/>
          <w:noProof/>
        </w:rPr>
        <w:t xml:space="preserve"> that in </w:t>
      </w:r>
      <w:r w:rsidR="006E11E0" w:rsidRPr="0023741D">
        <w:rPr>
          <w:rFonts w:ascii="Times New Roman" w:eastAsiaTheme="minorEastAsia" w:hAnsi="Times New Roman" w:cs="Times New Roman"/>
          <w:noProof/>
        </w:rPr>
        <w:t>8</w:t>
      </w:r>
      <w:r w:rsidR="00B65295" w:rsidRPr="0023741D">
        <w:rPr>
          <w:rFonts w:ascii="Times New Roman" w:eastAsiaTheme="minorEastAsia" w:hAnsi="Times New Roman" w:cs="Times New Roman"/>
          <w:noProof/>
        </w:rPr>
        <w:t>4</w:t>
      </w:r>
      <w:r w:rsidR="007B1FC0" w:rsidRPr="0023741D">
        <w:rPr>
          <w:rFonts w:ascii="Times New Roman" w:eastAsiaTheme="minorEastAsia" w:hAnsi="Times New Roman" w:cs="Times New Roman"/>
          <w:noProof/>
        </w:rPr>
        <w:t xml:space="preserve">% of the cases, both the efficiency and inequality components contribute in the same direction to increase the values of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oMath>
      <w:r w:rsidR="007B1FC0" w:rsidRPr="0023741D">
        <w:rPr>
          <w:rFonts w:ascii="Times New Roman" w:eastAsiaTheme="minorEastAsia" w:hAnsi="Times New Roman" w:cs="Times New Roman"/>
          <w:noProof/>
        </w:rPr>
        <w:t xml:space="preserve">, in </w:t>
      </w:r>
      <w:r w:rsidR="00B65295" w:rsidRPr="0023741D">
        <w:rPr>
          <w:rFonts w:ascii="Times New Roman" w:eastAsiaTheme="minorEastAsia" w:hAnsi="Times New Roman" w:cs="Times New Roman"/>
          <w:noProof/>
        </w:rPr>
        <w:t>8</w:t>
      </w:r>
      <w:r w:rsidR="007B1FC0" w:rsidRPr="0023741D">
        <w:rPr>
          <w:rFonts w:ascii="Times New Roman" w:eastAsiaTheme="minorEastAsia" w:hAnsi="Times New Roman" w:cs="Times New Roman"/>
          <w:noProof/>
        </w:rPr>
        <w:t xml:space="preserve">% of the cases they go in opposite directions (i.e. efficiency occurs at the expense of equality or vice-versa) while in the remaining </w:t>
      </w:r>
      <w:r w:rsidR="00B65295" w:rsidRPr="0023741D">
        <w:rPr>
          <w:rFonts w:ascii="Times New Roman" w:eastAsiaTheme="minorEastAsia" w:hAnsi="Times New Roman" w:cs="Times New Roman"/>
          <w:noProof/>
        </w:rPr>
        <w:t>8</w:t>
      </w:r>
      <w:r w:rsidR="007B1FC0" w:rsidRPr="0023741D">
        <w:rPr>
          <w:rFonts w:ascii="Times New Roman" w:eastAsiaTheme="minorEastAsia" w:hAnsi="Times New Roman" w:cs="Times New Roman"/>
          <w:noProof/>
        </w:rPr>
        <w:t xml:space="preserve">% they </w:t>
      </w:r>
      <w:r w:rsidR="00C92292" w:rsidRPr="0023741D">
        <w:rPr>
          <w:rFonts w:ascii="Times New Roman" w:eastAsiaTheme="minorEastAsia" w:hAnsi="Times New Roman" w:cs="Times New Roman"/>
          <w:noProof/>
        </w:rPr>
        <w:t xml:space="preserve">both </w:t>
      </w:r>
      <w:r w:rsidR="007B1FC0" w:rsidRPr="0023741D">
        <w:rPr>
          <w:rFonts w:ascii="Times New Roman" w:eastAsiaTheme="minorEastAsia" w:hAnsi="Times New Roman" w:cs="Times New Roman"/>
          <w:noProof/>
        </w:rPr>
        <w:t xml:space="preserve">contribute in the normatively undesirable direction to decrease the values of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oMath>
      <w:r w:rsidR="006E11E0" w:rsidRPr="0023741D">
        <w:rPr>
          <w:rFonts w:ascii="Times New Roman" w:eastAsiaTheme="minorEastAsia" w:hAnsi="Times New Roman" w:cs="Times New Roman"/>
          <w:noProof/>
        </w:rPr>
        <w:t xml:space="preserve"> (similar percentages found when </w:t>
      </w:r>
      <m:oMath>
        <m:r>
          <w:rPr>
            <w:rFonts w:ascii="Cambria Math" w:hAnsi="Cambria Math" w:cs="Times New Roman"/>
          </w:rPr>
          <m:t>ε</m:t>
        </m:r>
        <m:r>
          <w:rPr>
            <w:rFonts w:ascii="Cambria Math" w:eastAsiaTheme="minorEastAsia" w:hAnsi="Cambria Math" w:cs="Times New Roman"/>
          </w:rPr>
          <m:t>=0.5</m:t>
        </m:r>
      </m:oMath>
      <w:r w:rsidR="006E11E0" w:rsidRPr="0023741D">
        <w:rPr>
          <w:rFonts w:ascii="Times New Roman" w:eastAsiaTheme="minorEastAsia" w:hAnsi="Times New Roman" w:cs="Times New Roman"/>
          <w:noProof/>
        </w:rPr>
        <w:t xml:space="preserve"> and </w:t>
      </w:r>
      <m:oMath>
        <m:r>
          <w:rPr>
            <w:rFonts w:ascii="Cambria Math" w:hAnsi="Cambria Math" w:cs="Times New Roman"/>
          </w:rPr>
          <m:t>ε</m:t>
        </m:r>
        <m:r>
          <w:rPr>
            <w:rFonts w:ascii="Cambria Math" w:eastAsiaTheme="minorEastAsia" w:hAnsi="Cambria Math" w:cs="Times New Roman"/>
          </w:rPr>
          <m:t>=2</m:t>
        </m:r>
      </m:oMath>
      <w:r w:rsidR="006E11E0" w:rsidRPr="0023741D">
        <w:rPr>
          <w:rFonts w:ascii="Times New Roman" w:eastAsiaTheme="minorEastAsia" w:hAnsi="Times New Roman" w:cs="Times New Roman"/>
          <w:noProof/>
        </w:rPr>
        <w:t>).</w:t>
      </w:r>
    </w:p>
    <w:p w14:paraId="3B9D6D6E" w14:textId="2D2B0408" w:rsidR="00F34393" w:rsidRPr="0023741D" w:rsidRDefault="00F34393" w:rsidP="00F34393">
      <w:pPr>
        <w:spacing w:after="0"/>
        <w:jc w:val="both"/>
        <w:rPr>
          <w:rFonts w:ascii="Times New Roman" w:eastAsiaTheme="minorEastAsia" w:hAnsi="Times New Roman" w:cs="Times New Roman"/>
          <w:noProof/>
        </w:rPr>
      </w:pPr>
      <w:r w:rsidRPr="0023741D">
        <w:rPr>
          <w:rFonts w:ascii="Times New Roman" w:eastAsiaTheme="minorEastAsia" w:hAnsi="Times New Roman" w:cs="Times New Roman"/>
          <w:noProof/>
        </w:rPr>
        <w:t xml:space="preserve">Lastly, Figure 3 shows the decompositions for the changes in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oMath>
      <w:r w:rsidRPr="0023741D">
        <w:rPr>
          <w:rFonts w:ascii="Times New Roman" w:eastAsiaTheme="minorEastAsia" w:hAnsi="Times New Roman" w:cs="Times New Roman"/>
          <w:noProof/>
        </w:rPr>
        <w:t xml:space="preserve"> between 1960 and 2010 by decades</w:t>
      </w:r>
      <w:ins w:id="8" w:author="José Manuel Aburto" w:date="2019-10-31T15:08:00Z">
        <w:r w:rsidR="00061255">
          <w:rPr>
            <w:rFonts w:ascii="Times New Roman" w:eastAsiaTheme="minorEastAsia" w:hAnsi="Times New Roman" w:cs="Times New Roman"/>
            <w:noProof/>
          </w:rPr>
          <w:t xml:space="preserve"> (indicated by different colors)</w:t>
        </w:r>
      </w:ins>
      <w:r w:rsidRPr="0023741D">
        <w:rPr>
          <w:rFonts w:ascii="Times New Roman" w:eastAsiaTheme="minorEastAsia" w:hAnsi="Times New Roman" w:cs="Times New Roman"/>
          <w:noProof/>
        </w:rPr>
        <w:t xml:space="preserve"> and by the contribution of the efficiency</w:t>
      </w:r>
      <w:ins w:id="9" w:author="José Manuel Aburto" w:date="2019-10-31T15:08:00Z">
        <w:r w:rsidR="00061255">
          <w:rPr>
            <w:rFonts w:ascii="Times New Roman" w:eastAsiaTheme="minorEastAsia" w:hAnsi="Times New Roman" w:cs="Times New Roman"/>
            <w:noProof/>
          </w:rPr>
          <w:t xml:space="preserve"> (lighter hues)</w:t>
        </w:r>
      </w:ins>
      <w:r w:rsidRPr="0023741D">
        <w:rPr>
          <w:rFonts w:ascii="Times New Roman" w:eastAsiaTheme="minorEastAsia" w:hAnsi="Times New Roman" w:cs="Times New Roman"/>
          <w:noProof/>
        </w:rPr>
        <w:t xml:space="preserve"> and inequality </w:t>
      </w:r>
      <w:ins w:id="10" w:author="José Manuel Aburto" w:date="2019-10-31T15:08:00Z">
        <w:r w:rsidR="00061255">
          <w:rPr>
            <w:rFonts w:ascii="Times New Roman" w:eastAsiaTheme="minorEastAsia" w:hAnsi="Times New Roman" w:cs="Times New Roman"/>
            <w:noProof/>
          </w:rPr>
          <w:t xml:space="preserve">(darker hues) </w:t>
        </w:r>
      </w:ins>
      <w:r w:rsidRPr="0023741D">
        <w:rPr>
          <w:rFonts w:ascii="Times New Roman" w:eastAsiaTheme="minorEastAsia" w:hAnsi="Times New Roman" w:cs="Times New Roman"/>
          <w:noProof/>
        </w:rPr>
        <w:t>components for a selected group of</w:t>
      </w:r>
      <w:ins w:id="11" w:author="José Manuel Aburto" w:date="2019-10-31T15:09:00Z">
        <w:r w:rsidR="003C4C7E">
          <w:rPr>
            <w:rFonts w:ascii="Times New Roman" w:eastAsiaTheme="minorEastAsia" w:hAnsi="Times New Roman" w:cs="Times New Roman"/>
            <w:noProof/>
          </w:rPr>
          <w:t xml:space="preserve"> 10</w:t>
        </w:r>
      </w:ins>
      <w:r w:rsidRPr="0023741D">
        <w:rPr>
          <w:rFonts w:ascii="Times New Roman" w:eastAsiaTheme="minorEastAsia" w:hAnsi="Times New Roman" w:cs="Times New Roman"/>
          <w:noProof/>
        </w:rPr>
        <w:t xml:space="preserve"> countries. For the group of top five performers, it is remarkable that improvements in overall health performance during the last 50 years tend to be larger when the preference for equality is stronger (i.e. for </w:t>
      </w:r>
      <m:oMath>
        <m:r>
          <w:rPr>
            <w:rFonts w:ascii="Cambria Math" w:hAnsi="Cambria Math" w:cs="Times New Roman"/>
          </w:rPr>
          <m:t>ε</m:t>
        </m:r>
        <m:r>
          <w:rPr>
            <w:rFonts w:ascii="Cambria Math" w:eastAsiaTheme="minorEastAsia" w:hAnsi="Cambria Math" w:cs="Times New Roman"/>
          </w:rPr>
          <m:t>=1</m:t>
        </m:r>
      </m:oMath>
      <w:r w:rsidRPr="0023741D">
        <w:rPr>
          <w:rFonts w:ascii="Times New Roman" w:eastAsiaTheme="minorEastAsia" w:hAnsi="Times New Roman" w:cs="Times New Roman"/>
          <w:noProof/>
        </w:rPr>
        <w:t xml:space="preserve"> and, particularly, </w:t>
      </w:r>
      <m:oMath>
        <m:r>
          <w:rPr>
            <w:rFonts w:ascii="Cambria Math" w:hAnsi="Cambria Math" w:cs="Times New Roman"/>
          </w:rPr>
          <m:t>ε</m:t>
        </m:r>
        <m:r>
          <w:rPr>
            <w:rFonts w:ascii="Cambria Math" w:eastAsiaTheme="minorEastAsia" w:hAnsi="Cambria Math" w:cs="Times New Roman"/>
          </w:rPr>
          <m:t>=2</m:t>
        </m:r>
      </m:oMath>
      <w:r w:rsidRPr="0023741D">
        <w:rPr>
          <w:rFonts w:ascii="Times New Roman" w:eastAsiaTheme="minorEastAsia" w:hAnsi="Times New Roman" w:cs="Times New Roman"/>
          <w:noProof/>
        </w:rPr>
        <w:t>), both for women and for men. For the group of bottom five performers, we observe important fluctuations over time (particularly for men), with some decades contributing to decrease overall health performance, both because of decreasing life expectancy and increasing lifespan inequality (specially for the years around the collapse of Communism).</w:t>
      </w:r>
    </w:p>
    <w:p w14:paraId="40CE15D4" w14:textId="462675FF" w:rsidR="00A47038" w:rsidRPr="0023741D" w:rsidRDefault="00272627" w:rsidP="00784F09">
      <w:pPr>
        <w:jc w:val="center"/>
        <w:rPr>
          <w:rFonts w:ascii="Times New Roman" w:hAnsi="Times New Roman" w:cs="Times New Roman"/>
        </w:rPr>
      </w:pPr>
      <w:r w:rsidRPr="0023741D">
        <w:rPr>
          <w:rFonts w:ascii="Times New Roman" w:hAnsi="Times New Roman" w:cs="Times New Roman"/>
          <w:noProof/>
        </w:rPr>
        <w:lastRenderedPageBreak/>
        <w:drawing>
          <wp:inline distT="0" distB="0" distL="0" distR="0" wp14:anchorId="035B8388" wp14:editId="2CFD3B99">
            <wp:extent cx="5257165" cy="2628583"/>
            <wp:effectExtent l="0" t="0" r="635" b="635"/>
            <wp:docPr id="8" name="Imagen 8" descr="C:\Users\IPERMA~1\AppData\Local\Temp\Fig2E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PERMA~1\AppData\Local\Temp\Fig2EPC-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6855" cy="2688428"/>
                    </a:xfrm>
                    <a:prstGeom prst="rect">
                      <a:avLst/>
                    </a:prstGeom>
                    <a:noFill/>
                    <a:ln>
                      <a:noFill/>
                    </a:ln>
                  </pic:spPr>
                </pic:pic>
              </a:graphicData>
            </a:graphic>
          </wp:inline>
        </w:drawing>
      </w:r>
    </w:p>
    <w:p w14:paraId="00A872AA" w14:textId="3DBF07CA" w:rsidR="00F45756" w:rsidRPr="0023741D" w:rsidRDefault="008D0B02" w:rsidP="00F45756">
      <w:pPr>
        <w:spacing w:after="0"/>
        <w:jc w:val="both"/>
        <w:rPr>
          <w:rFonts w:ascii="Times New Roman" w:eastAsiaTheme="minorEastAsia" w:hAnsi="Times New Roman" w:cs="Times New Roman"/>
        </w:rPr>
      </w:pPr>
      <w:r w:rsidRPr="0023741D">
        <w:rPr>
          <w:rFonts w:ascii="Times New Roman" w:hAnsi="Times New Roman" w:cs="Times New Roman"/>
          <w:b/>
        </w:rPr>
        <w:t>Fig 2.</w:t>
      </w:r>
      <w:r w:rsidRPr="0023741D">
        <w:rPr>
          <w:rFonts w:ascii="Times New Roman" w:hAnsi="Times New Roman" w:cs="Times New Roman"/>
        </w:rPr>
        <w:t xml:space="preserve"> C</w:t>
      </w:r>
      <w:r w:rsidRPr="0023741D">
        <w:rPr>
          <w:rFonts w:ascii="Times New Roman" w:eastAsiaTheme="minorEastAsia" w:hAnsi="Times New Roman" w:cs="Times New Roman"/>
        </w:rPr>
        <w:t xml:space="preserve">ontribution of efficiency </w:t>
      </w:r>
      <m:oMath>
        <m:sSub>
          <m:sSubPr>
            <m:ctrlPr>
              <w:rPr>
                <w:rFonts w:ascii="Cambria Math" w:hAnsi="Cambria Math" w:cs="Times New Roman"/>
                <w:i/>
              </w:rPr>
            </m:ctrlPr>
          </m:sSubPr>
          <m:e>
            <m:r>
              <m:rPr>
                <m:sty m:val="p"/>
              </m:rPr>
              <w:rPr>
                <w:rFonts w:ascii="Cambria Math" w:hAnsi="Cambria Math" w:cs="Times New Roman"/>
              </w:rPr>
              <m:t>Δ</m:t>
            </m:r>
          </m:e>
          <m: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sub>
        </m:sSub>
      </m:oMath>
      <w:r w:rsidRPr="0023741D">
        <w:rPr>
          <w:rFonts w:ascii="Times New Roman" w:eastAsiaTheme="minorEastAsia" w:hAnsi="Times New Roman" w:cs="Times New Roman"/>
        </w:rPr>
        <w:t xml:space="preserve"> by contribution of inequality</w:t>
      </w:r>
      <m:oMath>
        <m:r>
          <w:rPr>
            <w:rFonts w:ascii="Cambria Math" w:eastAsiaTheme="minorEastAsia"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I</m:t>
            </m:r>
          </m:sub>
        </m:sSub>
      </m:oMath>
      <w:r w:rsidRPr="0023741D">
        <w:rPr>
          <w:rFonts w:ascii="Times New Roman" w:eastAsiaTheme="minorEastAsia" w:hAnsi="Times New Roman" w:cs="Times New Roman"/>
        </w:rPr>
        <w:t xml:space="preserve"> over time for values of </w:t>
      </w:r>
      <m:oMath>
        <m:r>
          <w:rPr>
            <w:rFonts w:ascii="Cambria Math" w:hAnsi="Cambria Math" w:cs="Times New Roman"/>
          </w:rPr>
          <m:t>ε</m:t>
        </m:r>
        <m:r>
          <w:rPr>
            <w:rFonts w:ascii="Cambria Math" w:eastAsiaTheme="minorEastAsia" w:hAnsi="Cambria Math" w:cs="Times New Roman"/>
          </w:rPr>
          <m:t>=0.5, 1, 2.</m:t>
        </m:r>
      </m:oMath>
      <w:r w:rsidRPr="0023741D">
        <w:rPr>
          <w:rFonts w:ascii="Times New Roman" w:eastAsiaTheme="minorEastAsia" w:hAnsi="Times New Roman" w:cs="Times New Roman"/>
        </w:rPr>
        <w:t xml:space="preserve"> </w:t>
      </w:r>
      <w:r w:rsidRPr="0023741D">
        <w:rPr>
          <w:rFonts w:ascii="Times New Roman" w:eastAsiaTheme="minorEastAsia" w:hAnsi="Times New Roman" w:cs="Times New Roman"/>
          <w:noProof/>
        </w:rPr>
        <w:t xml:space="preserve"> </w:t>
      </w:r>
      <w:r w:rsidR="00F45756" w:rsidRPr="0023741D">
        <w:rPr>
          <w:rFonts w:ascii="Times New Roman" w:eastAsiaTheme="minorEastAsia" w:hAnsi="Times New Roman" w:cs="Times New Roman"/>
        </w:rPr>
        <w:t>Source: Own elaboration based on HMD data.</w:t>
      </w:r>
    </w:p>
    <w:p w14:paraId="3A21A9FD" w14:textId="1D75B6BF" w:rsidR="008D0B02" w:rsidRPr="0023741D" w:rsidRDefault="00272627" w:rsidP="00F45756">
      <w:pPr>
        <w:jc w:val="both"/>
        <w:rPr>
          <w:rFonts w:ascii="Times New Roman" w:hAnsi="Times New Roman" w:cs="Times New Roman"/>
        </w:rPr>
      </w:pPr>
      <w:r w:rsidRPr="0023741D">
        <w:rPr>
          <w:rFonts w:ascii="Times New Roman" w:hAnsi="Times New Roman" w:cs="Times New Roman"/>
          <w:noProof/>
        </w:rPr>
        <w:drawing>
          <wp:inline distT="0" distB="0" distL="0" distR="0" wp14:anchorId="0B22D484" wp14:editId="70F61D09">
            <wp:extent cx="6067425" cy="3033713"/>
            <wp:effectExtent l="0" t="0" r="0" b="0"/>
            <wp:docPr id="9" name="Imagen 9" descr="C:\Users\IPERMA~1\AppData\Local\Temp\Fig3EP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PERMA~1\AppData\Local\Temp\Fig3EPC-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71905" cy="3035953"/>
                    </a:xfrm>
                    <a:prstGeom prst="rect">
                      <a:avLst/>
                    </a:prstGeom>
                    <a:noFill/>
                    <a:ln>
                      <a:noFill/>
                    </a:ln>
                  </pic:spPr>
                </pic:pic>
              </a:graphicData>
            </a:graphic>
          </wp:inline>
        </w:drawing>
      </w:r>
    </w:p>
    <w:p w14:paraId="6C5B0DF6" w14:textId="124FFB7A" w:rsidR="00B96F40" w:rsidRPr="0023741D" w:rsidRDefault="00B96F40" w:rsidP="001F232D">
      <w:pPr>
        <w:jc w:val="both"/>
        <w:rPr>
          <w:rFonts w:ascii="Times New Roman" w:hAnsi="Times New Roman" w:cs="Times New Roman"/>
        </w:rPr>
      </w:pPr>
      <w:r w:rsidRPr="0023741D">
        <w:rPr>
          <w:rFonts w:ascii="Times New Roman" w:hAnsi="Times New Roman" w:cs="Times New Roman"/>
          <w:b/>
        </w:rPr>
        <w:t>Fig 3.</w:t>
      </w:r>
      <w:r w:rsidR="009E07CA" w:rsidRPr="0023741D">
        <w:rPr>
          <w:rFonts w:ascii="Times New Roman" w:hAnsi="Times New Roman" w:cs="Times New Roman"/>
        </w:rPr>
        <w:t xml:space="preserve"> Time decompositions</w:t>
      </w:r>
      <w:r w:rsidR="00272627" w:rsidRPr="0023741D">
        <w:rPr>
          <w:rFonts w:ascii="Times New Roman" w:hAnsi="Times New Roman" w:cs="Times New Roman"/>
        </w:rPr>
        <w:t xml:space="preserve"> of changes in</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oMath>
      <w:r w:rsidR="00272627" w:rsidRPr="0023741D">
        <w:rPr>
          <w:rFonts w:ascii="Times New Roman" w:eastAsiaTheme="minorEastAsia" w:hAnsi="Times New Roman" w:cs="Times New Roman"/>
        </w:rPr>
        <w:t xml:space="preserve"> between 1960</w:t>
      </w:r>
      <w:r w:rsidR="00F45756" w:rsidRPr="0023741D">
        <w:rPr>
          <w:rFonts w:ascii="Times New Roman" w:eastAsiaTheme="minorEastAsia" w:hAnsi="Times New Roman" w:cs="Times New Roman"/>
        </w:rPr>
        <w:t>-</w:t>
      </w:r>
      <w:r w:rsidR="00272627" w:rsidRPr="0023741D">
        <w:rPr>
          <w:rFonts w:ascii="Times New Roman" w:eastAsiaTheme="minorEastAsia" w:hAnsi="Times New Roman" w:cs="Times New Roman"/>
        </w:rPr>
        <w:t xml:space="preserve">2010 by its efficiency and inequality components for the top- and bottom-five performers. Source: </w:t>
      </w:r>
      <w:r w:rsidR="00F45756" w:rsidRPr="0023741D">
        <w:rPr>
          <w:rFonts w:ascii="Times New Roman" w:eastAsiaTheme="minorEastAsia" w:hAnsi="Times New Roman" w:cs="Times New Roman"/>
        </w:rPr>
        <w:t xml:space="preserve">Own </w:t>
      </w:r>
      <w:r w:rsidR="00272627" w:rsidRPr="0023741D">
        <w:rPr>
          <w:rFonts w:ascii="Times New Roman" w:eastAsiaTheme="minorEastAsia" w:hAnsi="Times New Roman" w:cs="Times New Roman"/>
        </w:rPr>
        <w:t>elaboration based on HMD data.</w:t>
      </w:r>
    </w:p>
    <w:p w14:paraId="41747219" w14:textId="2D10D5F6" w:rsidR="008D0B02" w:rsidRPr="0023741D" w:rsidRDefault="008D0B02" w:rsidP="008D0B02">
      <w:pPr>
        <w:jc w:val="both"/>
        <w:rPr>
          <w:rFonts w:ascii="Times New Roman" w:hAnsi="Times New Roman" w:cs="Times New Roman"/>
          <w:b/>
        </w:rPr>
      </w:pPr>
      <w:r w:rsidRPr="0023741D">
        <w:rPr>
          <w:rFonts w:ascii="Times New Roman" w:hAnsi="Times New Roman" w:cs="Times New Roman"/>
          <w:b/>
        </w:rPr>
        <w:t xml:space="preserve">Discussion </w:t>
      </w:r>
    </w:p>
    <w:p w14:paraId="4515298B" w14:textId="6080DCD8" w:rsidR="00F34393" w:rsidRPr="0023741D" w:rsidRDefault="00F34393" w:rsidP="00F34393">
      <w:pPr>
        <w:jc w:val="both"/>
        <w:rPr>
          <w:rFonts w:ascii="Times New Roman" w:hAnsi="Times New Roman" w:cs="Times New Roman"/>
          <w:b/>
        </w:rPr>
      </w:pPr>
      <w:r w:rsidRPr="0023741D">
        <w:rPr>
          <w:rFonts w:ascii="Times New Roman" w:hAnsi="Times New Roman" w:cs="Times New Roman"/>
        </w:rPr>
        <w:t>‘A healthy population is one in which people live for a long time on average – and long lives are enjoyed by everyone’ (Van Raalte et al 2018:1004). The tools presented here allow investigating whether the efficiency and equality components underlying overall health performance operate in the same or in opposite directions. If one dimension improves at the expense of the other, health care systems and policy makers</w:t>
      </w:r>
      <w:r w:rsidR="008D0B02" w:rsidRPr="0023741D">
        <w:rPr>
          <w:rFonts w:ascii="Times New Roman" w:hAnsi="Times New Roman" w:cs="Times New Roman"/>
        </w:rPr>
        <w:t xml:space="preserve"> would be facing a difficult ethical dilemma upon which </w:t>
      </w:r>
      <w:r w:rsidRPr="0023741D">
        <w:rPr>
          <w:rFonts w:ascii="Times New Roman" w:hAnsi="Times New Roman" w:cs="Times New Roman"/>
        </w:rPr>
        <w:t>it will be necessary to reflect.</w:t>
      </w:r>
      <w:bookmarkStart w:id="12" w:name="_GoBack"/>
      <w:bookmarkEnd w:id="12"/>
    </w:p>
    <w:p w14:paraId="5033F6DB" w14:textId="77777777" w:rsidR="008D0B02" w:rsidRPr="0023741D" w:rsidRDefault="008D0B02" w:rsidP="008D0B02">
      <w:pPr>
        <w:jc w:val="both"/>
        <w:rPr>
          <w:rFonts w:ascii="Times New Roman" w:hAnsi="Times New Roman" w:cs="Times New Roman"/>
          <w:b/>
        </w:rPr>
      </w:pPr>
      <w:r w:rsidRPr="0023741D">
        <w:rPr>
          <w:rFonts w:ascii="Times New Roman" w:hAnsi="Times New Roman" w:cs="Times New Roman"/>
          <w:b/>
        </w:rPr>
        <w:lastRenderedPageBreak/>
        <w:t>References</w:t>
      </w:r>
    </w:p>
    <w:p w14:paraId="74920F8A" w14:textId="77777777" w:rsidR="008D0B02" w:rsidRPr="0023741D" w:rsidRDefault="008D0B02" w:rsidP="008D0B02">
      <w:pPr>
        <w:jc w:val="both"/>
        <w:rPr>
          <w:rFonts w:ascii="Times New Roman" w:hAnsi="Times New Roman" w:cs="Times New Roman"/>
        </w:rPr>
      </w:pPr>
      <w:proofErr w:type="spellStart"/>
      <w:r w:rsidRPr="0023741D">
        <w:rPr>
          <w:rFonts w:ascii="Times New Roman" w:hAnsi="Times New Roman" w:cs="Times New Roman"/>
        </w:rPr>
        <w:t>Benach</w:t>
      </w:r>
      <w:proofErr w:type="spellEnd"/>
      <w:r w:rsidRPr="0023741D">
        <w:rPr>
          <w:rFonts w:ascii="Times New Roman" w:hAnsi="Times New Roman" w:cs="Times New Roman"/>
        </w:rPr>
        <w:t xml:space="preserve">, J., </w:t>
      </w:r>
      <w:proofErr w:type="spellStart"/>
      <w:r w:rsidRPr="0023741D">
        <w:rPr>
          <w:rFonts w:ascii="Times New Roman" w:hAnsi="Times New Roman" w:cs="Times New Roman"/>
        </w:rPr>
        <w:t>Malmusi</w:t>
      </w:r>
      <w:proofErr w:type="spellEnd"/>
      <w:r w:rsidRPr="0023741D">
        <w:rPr>
          <w:rFonts w:ascii="Times New Roman" w:hAnsi="Times New Roman" w:cs="Times New Roman"/>
        </w:rPr>
        <w:t xml:space="preserve">, D., </w:t>
      </w:r>
      <w:proofErr w:type="spellStart"/>
      <w:r w:rsidRPr="0023741D">
        <w:rPr>
          <w:rFonts w:ascii="Times New Roman" w:hAnsi="Times New Roman" w:cs="Times New Roman"/>
        </w:rPr>
        <w:t>Yasui</w:t>
      </w:r>
      <w:proofErr w:type="spellEnd"/>
      <w:r w:rsidRPr="0023741D">
        <w:rPr>
          <w:rFonts w:ascii="Times New Roman" w:hAnsi="Times New Roman" w:cs="Times New Roman"/>
        </w:rPr>
        <w:t xml:space="preserve">, Y., Martinez, J.M. and </w:t>
      </w:r>
      <w:proofErr w:type="spellStart"/>
      <w:r w:rsidRPr="0023741D">
        <w:rPr>
          <w:rFonts w:ascii="Times New Roman" w:hAnsi="Times New Roman" w:cs="Times New Roman"/>
        </w:rPr>
        <w:t>Muntaner</w:t>
      </w:r>
      <w:proofErr w:type="spellEnd"/>
      <w:r w:rsidRPr="0023741D">
        <w:rPr>
          <w:rFonts w:ascii="Times New Roman" w:hAnsi="Times New Roman" w:cs="Times New Roman"/>
        </w:rPr>
        <w:t xml:space="preserve">, C. (2011), “Beyond Rose’s strategies: A typology of scenarios of policy impact on population health and health inequalities”, </w:t>
      </w:r>
      <w:r w:rsidRPr="0023741D">
        <w:rPr>
          <w:rFonts w:ascii="Times New Roman" w:hAnsi="Times New Roman" w:cs="Times New Roman"/>
          <w:i/>
        </w:rPr>
        <w:t>International Journal of Health Services</w:t>
      </w:r>
      <w:r w:rsidRPr="0023741D">
        <w:rPr>
          <w:rFonts w:ascii="Times New Roman" w:hAnsi="Times New Roman" w:cs="Times New Roman"/>
        </w:rPr>
        <w:t xml:space="preserve"> 41(1):1-9.</w:t>
      </w:r>
    </w:p>
    <w:p w14:paraId="226B1520" w14:textId="77777777" w:rsidR="008D0B02" w:rsidRPr="0023741D" w:rsidRDefault="008D0B02" w:rsidP="008D0B02">
      <w:pPr>
        <w:jc w:val="both"/>
        <w:rPr>
          <w:rFonts w:ascii="Times New Roman" w:hAnsi="Times New Roman" w:cs="Times New Roman"/>
        </w:rPr>
      </w:pPr>
      <w:proofErr w:type="spellStart"/>
      <w:r w:rsidRPr="0023741D">
        <w:rPr>
          <w:rFonts w:ascii="Times New Roman" w:hAnsi="Times New Roman" w:cs="Times New Roman"/>
        </w:rPr>
        <w:t>Benach</w:t>
      </w:r>
      <w:proofErr w:type="spellEnd"/>
      <w:r w:rsidRPr="0023741D">
        <w:rPr>
          <w:rFonts w:ascii="Times New Roman" w:hAnsi="Times New Roman" w:cs="Times New Roman"/>
        </w:rPr>
        <w:t xml:space="preserve">, J., </w:t>
      </w:r>
      <w:proofErr w:type="spellStart"/>
      <w:r w:rsidRPr="0023741D">
        <w:rPr>
          <w:rFonts w:ascii="Times New Roman" w:hAnsi="Times New Roman" w:cs="Times New Roman"/>
        </w:rPr>
        <w:t>Malmusi</w:t>
      </w:r>
      <w:proofErr w:type="spellEnd"/>
      <w:r w:rsidRPr="0023741D">
        <w:rPr>
          <w:rFonts w:ascii="Times New Roman" w:hAnsi="Times New Roman" w:cs="Times New Roman"/>
        </w:rPr>
        <w:t xml:space="preserve">, D., </w:t>
      </w:r>
      <w:proofErr w:type="spellStart"/>
      <w:r w:rsidRPr="0023741D">
        <w:rPr>
          <w:rFonts w:ascii="Times New Roman" w:hAnsi="Times New Roman" w:cs="Times New Roman"/>
        </w:rPr>
        <w:t>Yasui</w:t>
      </w:r>
      <w:proofErr w:type="spellEnd"/>
      <w:r w:rsidRPr="0023741D">
        <w:rPr>
          <w:rFonts w:ascii="Times New Roman" w:hAnsi="Times New Roman" w:cs="Times New Roman"/>
        </w:rPr>
        <w:t xml:space="preserve">, Y. and Martinez, J.M. (2013), “A new typology of policies to tackle health inequalities and scenarios of impact based on Rose’s population approach”, </w:t>
      </w:r>
      <w:r w:rsidRPr="0023741D">
        <w:rPr>
          <w:rFonts w:ascii="Times New Roman" w:hAnsi="Times New Roman" w:cs="Times New Roman"/>
          <w:i/>
        </w:rPr>
        <w:t>Journal of Epidemiology and Community Health</w:t>
      </w:r>
      <w:r w:rsidRPr="0023741D">
        <w:rPr>
          <w:rFonts w:ascii="Times New Roman" w:hAnsi="Times New Roman" w:cs="Times New Roman"/>
        </w:rPr>
        <w:t xml:space="preserve"> 67:286-291.</w:t>
      </w:r>
    </w:p>
    <w:p w14:paraId="01162700" w14:textId="77777777" w:rsidR="008D0B02" w:rsidRPr="0023741D" w:rsidRDefault="008D0B02" w:rsidP="008D0B02">
      <w:pPr>
        <w:jc w:val="both"/>
        <w:rPr>
          <w:rFonts w:ascii="Times New Roman" w:hAnsi="Times New Roman" w:cs="Times New Roman"/>
        </w:rPr>
      </w:pPr>
      <w:proofErr w:type="spellStart"/>
      <w:r w:rsidRPr="0023741D">
        <w:rPr>
          <w:rFonts w:ascii="Times New Roman" w:hAnsi="Times New Roman" w:cs="Times New Roman"/>
        </w:rPr>
        <w:t>Brønnum</w:t>
      </w:r>
      <w:proofErr w:type="spellEnd"/>
      <w:r w:rsidRPr="0023741D">
        <w:rPr>
          <w:rFonts w:ascii="Times New Roman" w:hAnsi="Times New Roman" w:cs="Times New Roman"/>
        </w:rPr>
        <w:t xml:space="preserve">-Hansen, H. (2017), “Socially disparate trends in lifespan variation: a trend study on income and mortality based on nationwide Danish register data”, </w:t>
      </w:r>
      <w:r w:rsidRPr="0023741D">
        <w:rPr>
          <w:rFonts w:ascii="Times New Roman" w:hAnsi="Times New Roman" w:cs="Times New Roman"/>
          <w:i/>
        </w:rPr>
        <w:t>BMJ Open</w:t>
      </w:r>
      <w:r w:rsidRPr="0023741D">
        <w:rPr>
          <w:rFonts w:ascii="Times New Roman" w:hAnsi="Times New Roman" w:cs="Times New Roman"/>
        </w:rPr>
        <w:t>, 7(5), e014489.</w:t>
      </w:r>
    </w:p>
    <w:p w14:paraId="49E2CB38" w14:textId="77777777" w:rsidR="008D0B02" w:rsidRPr="0023741D" w:rsidRDefault="008D0B02" w:rsidP="008D0B02">
      <w:pPr>
        <w:jc w:val="both"/>
        <w:rPr>
          <w:rFonts w:ascii="Times New Roman" w:hAnsi="Times New Roman" w:cs="Times New Roman"/>
        </w:rPr>
      </w:pPr>
      <w:proofErr w:type="spellStart"/>
      <w:r w:rsidRPr="0023741D">
        <w:rPr>
          <w:rFonts w:ascii="Times New Roman" w:hAnsi="Times New Roman" w:cs="Times New Roman"/>
        </w:rPr>
        <w:t>Ghislandi</w:t>
      </w:r>
      <w:proofErr w:type="spellEnd"/>
      <w:r w:rsidRPr="0023741D">
        <w:rPr>
          <w:rFonts w:ascii="Times New Roman" w:hAnsi="Times New Roman" w:cs="Times New Roman"/>
        </w:rPr>
        <w:t xml:space="preserve">, S., Sanderson, W. and </w:t>
      </w:r>
      <w:proofErr w:type="spellStart"/>
      <w:r w:rsidRPr="0023741D">
        <w:rPr>
          <w:rFonts w:ascii="Times New Roman" w:hAnsi="Times New Roman" w:cs="Times New Roman"/>
        </w:rPr>
        <w:t>Scherbov</w:t>
      </w:r>
      <w:proofErr w:type="spellEnd"/>
      <w:r w:rsidRPr="0023741D">
        <w:rPr>
          <w:rFonts w:ascii="Times New Roman" w:hAnsi="Times New Roman" w:cs="Times New Roman"/>
        </w:rPr>
        <w:t xml:space="preserve">, S. (2019), “A simple measure of human development: The human life indicator”, </w:t>
      </w:r>
      <w:r w:rsidRPr="0023741D">
        <w:rPr>
          <w:rFonts w:ascii="Times New Roman" w:hAnsi="Times New Roman" w:cs="Times New Roman"/>
          <w:i/>
        </w:rPr>
        <w:t>Population &amp; Development Review</w:t>
      </w:r>
      <w:r w:rsidRPr="0023741D">
        <w:rPr>
          <w:rFonts w:ascii="Times New Roman" w:hAnsi="Times New Roman" w:cs="Times New Roman"/>
        </w:rPr>
        <w:t xml:space="preserve"> 45(1):219-233.</w:t>
      </w:r>
    </w:p>
    <w:p w14:paraId="1C9B013C" w14:textId="77777777" w:rsidR="008D0B02" w:rsidRPr="0023741D" w:rsidRDefault="008D0B02" w:rsidP="008D0B02">
      <w:pPr>
        <w:jc w:val="both"/>
        <w:rPr>
          <w:rFonts w:ascii="Times New Roman" w:hAnsi="Times New Roman" w:cs="Times New Roman"/>
        </w:rPr>
      </w:pPr>
      <w:r w:rsidRPr="0023741D">
        <w:rPr>
          <w:rFonts w:ascii="Times New Roman" w:hAnsi="Times New Roman" w:cs="Times New Roman"/>
        </w:rPr>
        <w:t xml:space="preserve">Oeppen, J. and Vaupel, J. (2002), “Broken limits to life expectancy”, </w:t>
      </w:r>
      <w:r w:rsidRPr="0023741D">
        <w:rPr>
          <w:rFonts w:ascii="Times New Roman" w:hAnsi="Times New Roman" w:cs="Times New Roman"/>
          <w:i/>
        </w:rPr>
        <w:t>Science</w:t>
      </w:r>
      <w:r w:rsidRPr="0023741D">
        <w:rPr>
          <w:rFonts w:ascii="Times New Roman" w:hAnsi="Times New Roman" w:cs="Times New Roman"/>
        </w:rPr>
        <w:t xml:space="preserve"> 296:1029-1031.</w:t>
      </w:r>
    </w:p>
    <w:p w14:paraId="018B0A3B" w14:textId="77777777" w:rsidR="008D0B02" w:rsidRPr="0023741D" w:rsidRDefault="008D0B02" w:rsidP="008D0B02">
      <w:pPr>
        <w:jc w:val="both"/>
        <w:rPr>
          <w:rFonts w:ascii="Times New Roman" w:hAnsi="Times New Roman" w:cs="Times New Roman"/>
        </w:rPr>
      </w:pPr>
      <w:r w:rsidRPr="0023741D">
        <w:rPr>
          <w:rFonts w:ascii="Times New Roman" w:hAnsi="Times New Roman" w:cs="Times New Roman"/>
        </w:rPr>
        <w:t xml:space="preserve">Riley, J. (2001), </w:t>
      </w:r>
      <w:r w:rsidRPr="0023741D">
        <w:rPr>
          <w:rFonts w:ascii="Times New Roman" w:hAnsi="Times New Roman" w:cs="Times New Roman"/>
          <w:i/>
        </w:rPr>
        <w:t>Rising life expectancy: A global history</w:t>
      </w:r>
      <w:r w:rsidRPr="0023741D">
        <w:rPr>
          <w:rFonts w:ascii="Times New Roman" w:hAnsi="Times New Roman" w:cs="Times New Roman"/>
        </w:rPr>
        <w:t>. Cambridge: Cambridge University Press.</w:t>
      </w:r>
    </w:p>
    <w:p w14:paraId="4E142C16" w14:textId="77777777" w:rsidR="008D0B02" w:rsidRPr="0023741D" w:rsidRDefault="008D0B02" w:rsidP="008D0B02">
      <w:pPr>
        <w:jc w:val="both"/>
        <w:rPr>
          <w:rFonts w:ascii="Times New Roman" w:hAnsi="Times New Roman" w:cs="Times New Roman"/>
        </w:rPr>
      </w:pPr>
      <w:r w:rsidRPr="0023741D">
        <w:rPr>
          <w:rFonts w:ascii="Times New Roman" w:hAnsi="Times New Roman" w:cs="Times New Roman"/>
        </w:rPr>
        <w:t xml:space="preserve">Riley, J. (2005), “Estimates of regional and global life expectancy, 1800-2001”, </w:t>
      </w:r>
      <w:r w:rsidRPr="0023741D">
        <w:rPr>
          <w:rFonts w:ascii="Times New Roman" w:hAnsi="Times New Roman" w:cs="Times New Roman"/>
          <w:i/>
        </w:rPr>
        <w:t>Population and Development Review</w:t>
      </w:r>
      <w:r w:rsidRPr="0023741D">
        <w:rPr>
          <w:rFonts w:ascii="Times New Roman" w:hAnsi="Times New Roman" w:cs="Times New Roman"/>
        </w:rPr>
        <w:t>, 31(3):537-543.</w:t>
      </w:r>
    </w:p>
    <w:p w14:paraId="76EC19BD" w14:textId="77777777" w:rsidR="008D0B02" w:rsidRPr="0023741D" w:rsidRDefault="008D0B02" w:rsidP="008D0B02">
      <w:pPr>
        <w:jc w:val="both"/>
        <w:rPr>
          <w:rFonts w:ascii="Times New Roman" w:hAnsi="Times New Roman" w:cs="Times New Roman"/>
        </w:rPr>
      </w:pPr>
      <w:r w:rsidRPr="0023741D">
        <w:rPr>
          <w:rFonts w:ascii="Times New Roman" w:hAnsi="Times New Roman" w:cs="Times New Roman"/>
        </w:rPr>
        <w:t xml:space="preserve">Rawls, J. </w:t>
      </w:r>
      <w:r w:rsidRPr="0023741D">
        <w:rPr>
          <w:rFonts w:ascii="Times New Roman" w:hAnsi="Times New Roman" w:cs="Times New Roman"/>
          <w:i/>
        </w:rPr>
        <w:t>A Theory of Justice</w:t>
      </w:r>
      <w:r w:rsidRPr="0023741D">
        <w:rPr>
          <w:rFonts w:ascii="Times New Roman" w:hAnsi="Times New Roman" w:cs="Times New Roman"/>
        </w:rPr>
        <w:t>. Cambridge, Massachusetts: The Belknap Press of Harvard University Press (1971).</w:t>
      </w:r>
    </w:p>
    <w:p w14:paraId="5AA4537B" w14:textId="1092E316" w:rsidR="008D0B02" w:rsidRPr="0023741D" w:rsidRDefault="008D0B02" w:rsidP="008D0B02">
      <w:pPr>
        <w:jc w:val="both"/>
        <w:rPr>
          <w:rFonts w:ascii="Times New Roman" w:hAnsi="Times New Roman" w:cs="Times New Roman"/>
        </w:rPr>
      </w:pPr>
      <w:r w:rsidRPr="0023741D">
        <w:rPr>
          <w:rFonts w:ascii="Times New Roman" w:hAnsi="Times New Roman" w:cs="Times New Roman"/>
        </w:rPr>
        <w:t xml:space="preserve">Sen, A. </w:t>
      </w:r>
      <w:r w:rsidRPr="0023741D">
        <w:rPr>
          <w:rFonts w:ascii="Times New Roman" w:hAnsi="Times New Roman" w:cs="Times New Roman"/>
          <w:i/>
        </w:rPr>
        <w:t>Development as freedom</w:t>
      </w:r>
      <w:r w:rsidRPr="0023741D">
        <w:rPr>
          <w:rFonts w:ascii="Times New Roman" w:hAnsi="Times New Roman" w:cs="Times New Roman"/>
        </w:rPr>
        <w:t>. New York: Oxford University Press (1999).</w:t>
      </w:r>
    </w:p>
    <w:p w14:paraId="6E1E8407" w14:textId="081D5B25" w:rsidR="00CC5619" w:rsidRPr="0023741D" w:rsidRDefault="00CC5619" w:rsidP="008D0B02">
      <w:pPr>
        <w:jc w:val="both"/>
        <w:rPr>
          <w:rFonts w:ascii="Times New Roman" w:hAnsi="Times New Roman" w:cs="Times New Roman"/>
        </w:rPr>
      </w:pPr>
      <w:r w:rsidRPr="0023741D">
        <w:rPr>
          <w:rFonts w:ascii="Times New Roman" w:hAnsi="Times New Roman" w:cs="Times New Roman"/>
        </w:rPr>
        <w:t xml:space="preserve">Van Raalte AA, Sasson I, Martikainen P. (2018), “The case for monitoring life-span inequality”, </w:t>
      </w:r>
      <w:r w:rsidRPr="0023741D">
        <w:rPr>
          <w:rFonts w:ascii="Times New Roman" w:hAnsi="Times New Roman" w:cs="Times New Roman"/>
          <w:i/>
        </w:rPr>
        <w:t>Science</w:t>
      </w:r>
      <w:r w:rsidRPr="0023741D">
        <w:rPr>
          <w:rFonts w:ascii="Times New Roman" w:hAnsi="Times New Roman" w:cs="Times New Roman"/>
        </w:rPr>
        <w:t xml:space="preserve"> 362(6418): 1002-4.</w:t>
      </w:r>
    </w:p>
    <w:p w14:paraId="6D237E35" w14:textId="77777777" w:rsidR="008D0B02" w:rsidRPr="0023741D" w:rsidRDefault="008D0B02" w:rsidP="008D0B02">
      <w:pPr>
        <w:jc w:val="both"/>
        <w:rPr>
          <w:rFonts w:ascii="Times New Roman" w:hAnsi="Times New Roman" w:cs="Times New Roman"/>
        </w:rPr>
      </w:pPr>
      <w:r w:rsidRPr="0023741D">
        <w:rPr>
          <w:rFonts w:ascii="Times New Roman" w:hAnsi="Times New Roman" w:cs="Times New Roman"/>
        </w:rPr>
        <w:t>Whitehead, M. (2007), “A typology of actions to tackle social inequalities in health”,</w:t>
      </w:r>
      <w:r w:rsidRPr="0023741D">
        <w:rPr>
          <w:rFonts w:ascii="Times New Roman" w:hAnsi="Times New Roman" w:cs="Times New Roman"/>
          <w:i/>
        </w:rPr>
        <w:t xml:space="preserve"> Journal of Epidemiology and Community Health</w:t>
      </w:r>
      <w:r w:rsidRPr="0023741D">
        <w:rPr>
          <w:rFonts w:ascii="Times New Roman" w:hAnsi="Times New Roman" w:cs="Times New Roman"/>
        </w:rPr>
        <w:t xml:space="preserve"> 61:473-478.</w:t>
      </w:r>
    </w:p>
    <w:p w14:paraId="05ADA002" w14:textId="77777777" w:rsidR="001F232D" w:rsidRPr="0023741D" w:rsidRDefault="001F232D"/>
    <w:sectPr w:rsidR="001F232D" w:rsidRPr="0023741D">
      <w:footerReference w:type="default" r:id="rId1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sé Manuel Aburto" w:date="2019-10-31T15:03:00Z" w:initials="JMA">
    <w:p w14:paraId="02DF8DA5" w14:textId="758615D8" w:rsidR="00061255" w:rsidRDefault="00061255">
      <w:pPr>
        <w:pStyle w:val="CommentText"/>
      </w:pPr>
      <w:r>
        <w:rPr>
          <w:rStyle w:val="CommentReference"/>
        </w:rPr>
        <w:annotationRef/>
      </w:r>
      <w:r>
        <w:t xml:space="preserve">I would also </w:t>
      </w:r>
      <w:proofErr w:type="spellStart"/>
      <w:r>
        <w:t>givre</w:t>
      </w:r>
      <w:proofErr w:type="spellEnd"/>
      <w:r>
        <w:t xml:space="preserve"> </w:t>
      </w:r>
      <w:proofErr w:type="spellStart"/>
      <w:r>
        <w:t>cedit</w:t>
      </w:r>
      <w:proofErr w:type="spellEnd"/>
      <w:r>
        <w:t xml:space="preserve"> to Schoen</w:t>
      </w:r>
    </w:p>
  </w:comment>
  <w:comment w:id="6" w:author="José Manuel Aburto" w:date="2019-10-31T15:06:00Z" w:initials="JMA">
    <w:p w14:paraId="5C6B170C" w14:textId="3CAF0156" w:rsidR="00061255" w:rsidRDefault="00061255">
      <w:pPr>
        <w:pStyle w:val="CommentText"/>
      </w:pPr>
      <w:r>
        <w:rPr>
          <w:rStyle w:val="CommentReference"/>
        </w:rPr>
        <w:annotationRef/>
      </w:r>
      <w:r>
        <w:t>I think here a more appropriate reference would be Smits and Monden 2009, Vaupel et al 2011 and/or Colchero et al 2016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DF8DA5" w15:done="0"/>
  <w15:commentEx w15:paraId="5C6B17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DF8DA5" w16cid:durableId="21657641"/>
  <w16cid:commentId w16cid:paraId="5C6B170C" w16cid:durableId="216576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B6889" w14:textId="77777777" w:rsidR="00937C28" w:rsidRDefault="00937C28">
      <w:pPr>
        <w:spacing w:after="0" w:line="240" w:lineRule="auto"/>
      </w:pPr>
      <w:r>
        <w:separator/>
      </w:r>
    </w:p>
  </w:endnote>
  <w:endnote w:type="continuationSeparator" w:id="0">
    <w:p w14:paraId="3CD4D542" w14:textId="77777777" w:rsidR="00937C28" w:rsidRDefault="00937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3423456"/>
      <w:docPartObj>
        <w:docPartGallery w:val="Page Numbers (Bottom of Page)"/>
        <w:docPartUnique/>
      </w:docPartObj>
    </w:sdtPr>
    <w:sdtEndPr/>
    <w:sdtContent>
      <w:p w14:paraId="42597BAA" w14:textId="5BA81CDD" w:rsidR="001F232D" w:rsidRDefault="001F232D">
        <w:pPr>
          <w:pStyle w:val="Footer"/>
          <w:jc w:val="center"/>
        </w:pPr>
        <w:r>
          <w:fldChar w:fldCharType="begin"/>
        </w:r>
        <w:r>
          <w:instrText>PAGE   \* MERGEFORMAT</w:instrText>
        </w:r>
        <w:r>
          <w:fldChar w:fldCharType="separate"/>
        </w:r>
        <w:r w:rsidR="00FC7EB4" w:rsidRPr="00FC7EB4">
          <w:rPr>
            <w:noProof/>
            <w:lang w:val="es-ES"/>
          </w:rPr>
          <w:t>5</w:t>
        </w:r>
        <w:r>
          <w:fldChar w:fldCharType="end"/>
        </w:r>
      </w:p>
    </w:sdtContent>
  </w:sdt>
  <w:p w14:paraId="7DE9F27C" w14:textId="77777777" w:rsidR="001F232D" w:rsidRDefault="001F2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A9C8F" w14:textId="77777777" w:rsidR="00937C28" w:rsidRDefault="00937C28">
      <w:pPr>
        <w:spacing w:after="0" w:line="240" w:lineRule="auto"/>
      </w:pPr>
      <w:r>
        <w:separator/>
      </w:r>
    </w:p>
  </w:footnote>
  <w:footnote w:type="continuationSeparator" w:id="0">
    <w:p w14:paraId="138F7912" w14:textId="77777777" w:rsidR="00937C28" w:rsidRDefault="00937C2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é Manuel Aburto">
    <w15:presenceInfo w15:providerId="AD" w15:userId="S::jmaburto@sdu.dk::0838ad02-5451-4dec-b66f-29e1f1abe6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B02"/>
    <w:rsid w:val="00056C88"/>
    <w:rsid w:val="00061255"/>
    <w:rsid w:val="00086833"/>
    <w:rsid w:val="00097A96"/>
    <w:rsid w:val="001F232D"/>
    <w:rsid w:val="0023741D"/>
    <w:rsid w:val="00272627"/>
    <w:rsid w:val="003C4C7E"/>
    <w:rsid w:val="004223B2"/>
    <w:rsid w:val="00445657"/>
    <w:rsid w:val="0046481F"/>
    <w:rsid w:val="00641B68"/>
    <w:rsid w:val="006E11E0"/>
    <w:rsid w:val="00784F09"/>
    <w:rsid w:val="007B1FC0"/>
    <w:rsid w:val="00871C57"/>
    <w:rsid w:val="00894AF2"/>
    <w:rsid w:val="008D0B02"/>
    <w:rsid w:val="00937C28"/>
    <w:rsid w:val="009E07CA"/>
    <w:rsid w:val="00A47038"/>
    <w:rsid w:val="00B65295"/>
    <w:rsid w:val="00B96F40"/>
    <w:rsid w:val="00C3176B"/>
    <w:rsid w:val="00C47E3E"/>
    <w:rsid w:val="00C64095"/>
    <w:rsid w:val="00C92292"/>
    <w:rsid w:val="00CC5619"/>
    <w:rsid w:val="00DE2D0E"/>
    <w:rsid w:val="00F320A4"/>
    <w:rsid w:val="00F34393"/>
    <w:rsid w:val="00F45756"/>
    <w:rsid w:val="00FC7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A0F5A"/>
  <w15:chartTrackingRefBased/>
  <w15:docId w15:val="{38D9F951-E55C-41A0-9A2E-2DF17505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0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0B02"/>
    <w:rPr>
      <w:sz w:val="16"/>
      <w:szCs w:val="16"/>
    </w:rPr>
  </w:style>
  <w:style w:type="paragraph" w:styleId="CommentText">
    <w:name w:val="annotation text"/>
    <w:basedOn w:val="Normal"/>
    <w:link w:val="CommentTextChar"/>
    <w:uiPriority w:val="99"/>
    <w:semiHidden/>
    <w:unhideWhenUsed/>
    <w:rsid w:val="008D0B02"/>
    <w:pPr>
      <w:spacing w:line="240" w:lineRule="auto"/>
    </w:pPr>
    <w:rPr>
      <w:sz w:val="20"/>
      <w:szCs w:val="20"/>
    </w:rPr>
  </w:style>
  <w:style w:type="character" w:customStyle="1" w:styleId="CommentTextChar">
    <w:name w:val="Comment Text Char"/>
    <w:basedOn w:val="DefaultParagraphFont"/>
    <w:link w:val="CommentText"/>
    <w:uiPriority w:val="99"/>
    <w:semiHidden/>
    <w:rsid w:val="008D0B02"/>
    <w:rPr>
      <w:sz w:val="20"/>
      <w:szCs w:val="20"/>
    </w:rPr>
  </w:style>
  <w:style w:type="paragraph" w:styleId="Footer">
    <w:name w:val="footer"/>
    <w:basedOn w:val="Normal"/>
    <w:link w:val="FooterChar"/>
    <w:uiPriority w:val="99"/>
    <w:unhideWhenUsed/>
    <w:rsid w:val="008D0B02"/>
    <w:pPr>
      <w:tabs>
        <w:tab w:val="center" w:pos="4419"/>
        <w:tab w:val="right" w:pos="8838"/>
      </w:tabs>
      <w:spacing w:after="0" w:line="240" w:lineRule="auto"/>
    </w:pPr>
  </w:style>
  <w:style w:type="character" w:customStyle="1" w:styleId="FooterChar">
    <w:name w:val="Footer Char"/>
    <w:basedOn w:val="DefaultParagraphFont"/>
    <w:link w:val="Footer"/>
    <w:uiPriority w:val="99"/>
    <w:rsid w:val="008D0B02"/>
  </w:style>
  <w:style w:type="paragraph" w:styleId="BalloonText">
    <w:name w:val="Balloon Text"/>
    <w:basedOn w:val="Normal"/>
    <w:link w:val="BalloonTextChar"/>
    <w:uiPriority w:val="99"/>
    <w:semiHidden/>
    <w:unhideWhenUsed/>
    <w:rsid w:val="008D0B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B0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61255"/>
    <w:rPr>
      <w:b/>
      <w:bCs/>
    </w:rPr>
  </w:style>
  <w:style w:type="character" w:customStyle="1" w:styleId="CommentSubjectChar">
    <w:name w:val="Comment Subject Char"/>
    <w:basedOn w:val="CommentTextChar"/>
    <w:link w:val="CommentSubject"/>
    <w:uiPriority w:val="99"/>
    <w:semiHidden/>
    <w:rsid w:val="000612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1572</Words>
  <Characters>8962</Characters>
  <Application>Microsoft Office Word</Application>
  <DocSecurity>0</DocSecurity>
  <Lines>74</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I±aki Permanyer</dc:creator>
  <cp:keywords/>
  <dc:description/>
  <cp:lastModifiedBy>José Manuel Aburto</cp:lastModifiedBy>
  <cp:revision>14</cp:revision>
  <dcterms:created xsi:type="dcterms:W3CDTF">2019-10-30T15:57:00Z</dcterms:created>
  <dcterms:modified xsi:type="dcterms:W3CDTF">2019-10-31T14:10:00Z</dcterms:modified>
</cp:coreProperties>
</file>