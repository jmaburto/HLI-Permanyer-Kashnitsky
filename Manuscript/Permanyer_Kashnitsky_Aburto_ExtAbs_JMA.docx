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711D2" w14:textId="77777777" w:rsidR="00726FDB" w:rsidRDefault="00726FDB" w:rsidP="008307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Equality-efficiency tradeoffs in </w:t>
      </w:r>
      <w:r w:rsidR="00FE426E">
        <w:rPr>
          <w:rFonts w:ascii="Times New Roman" w:hAnsi="Times New Roman" w:cs="Times New Roman"/>
          <w:b/>
          <w:sz w:val="24"/>
          <w:szCs w:val="24"/>
        </w:rPr>
        <w:t>population</w:t>
      </w:r>
      <w:del w:id="0" w:author="José Manuel Aburto" w:date="2019-10-27T19:00:00Z">
        <w:r w:rsidR="00FE426E" w:rsidDel="00593AD2">
          <w:rPr>
            <w:rFonts w:ascii="Times New Roman" w:hAnsi="Times New Roman" w:cs="Times New Roman"/>
            <w:b/>
            <w:sz w:val="24"/>
            <w:szCs w:val="24"/>
          </w:rPr>
          <w:delText>s’</w:delText>
        </w:r>
      </w:del>
      <w:r w:rsidR="00FE426E">
        <w:rPr>
          <w:rFonts w:ascii="Times New Roman" w:hAnsi="Times New Roman" w:cs="Times New Roman"/>
          <w:b/>
          <w:sz w:val="24"/>
          <w:szCs w:val="24"/>
        </w:rPr>
        <w:t xml:space="preserve"> </w:t>
      </w:r>
      <w:commentRangeStart w:id="1"/>
      <w:r w:rsidR="009E6403">
        <w:rPr>
          <w:rFonts w:ascii="Times New Roman" w:hAnsi="Times New Roman" w:cs="Times New Roman"/>
          <w:b/>
          <w:sz w:val="24"/>
          <w:szCs w:val="24"/>
        </w:rPr>
        <w:t>health</w:t>
      </w:r>
      <w:commentRangeEnd w:id="1"/>
      <w:r w:rsidR="00593AD2">
        <w:rPr>
          <w:rStyle w:val="CommentReference"/>
        </w:rPr>
        <w:commentReference w:id="1"/>
      </w:r>
    </w:p>
    <w:p w14:paraId="4FA35E29" w14:textId="77777777" w:rsidR="00FE426E" w:rsidRDefault="009E6403" w:rsidP="008307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Population health and health inequality tradeoffs</w:t>
      </w:r>
    </w:p>
    <w:p w14:paraId="49601F90" w14:textId="77777777" w:rsidR="001D330C" w:rsidRDefault="001D330C" w:rsidP="001D33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Equality and efficiency in the production of lifespans</w:t>
      </w:r>
      <w:r w:rsidRPr="0019476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7A7BAE5" w14:textId="77777777" w:rsidR="00830724" w:rsidRPr="00830724" w:rsidRDefault="00830724" w:rsidP="00830724">
      <w:pPr>
        <w:jc w:val="center"/>
        <w:rPr>
          <w:rFonts w:ascii="Times New Roman" w:hAnsi="Times New Roman" w:cs="Times New Roman"/>
          <w:sz w:val="24"/>
          <w:szCs w:val="24"/>
        </w:rPr>
      </w:pPr>
      <w:r w:rsidRPr="00830724">
        <w:rPr>
          <w:rFonts w:ascii="Times New Roman" w:hAnsi="Times New Roman" w:cs="Times New Roman"/>
          <w:sz w:val="24"/>
          <w:szCs w:val="24"/>
        </w:rPr>
        <w:t>Iñaki Permanyer</w:t>
      </w:r>
      <w:r w:rsidR="008958DE">
        <w:rPr>
          <w:rFonts w:ascii="Times New Roman" w:hAnsi="Times New Roman" w:cs="Times New Roman"/>
          <w:sz w:val="24"/>
          <w:szCs w:val="24"/>
        </w:rPr>
        <w:t xml:space="preserve">, </w:t>
      </w:r>
      <w:r w:rsidR="00FC4F70" w:rsidRPr="00830724">
        <w:rPr>
          <w:rFonts w:ascii="Times New Roman" w:hAnsi="Times New Roman" w:cs="Times New Roman"/>
          <w:sz w:val="24"/>
          <w:szCs w:val="24"/>
        </w:rPr>
        <w:t>Ilya Kashnitsky</w:t>
      </w:r>
      <w:r w:rsidR="005A6B7F">
        <w:rPr>
          <w:rFonts w:ascii="Times New Roman" w:hAnsi="Times New Roman" w:cs="Times New Roman"/>
          <w:sz w:val="24"/>
          <w:szCs w:val="24"/>
        </w:rPr>
        <w:t xml:space="preserve"> </w:t>
      </w:r>
      <w:r w:rsidR="005A6B7F" w:rsidRPr="005A6B7F">
        <w:rPr>
          <w:rFonts w:ascii="Times New Roman" w:hAnsi="Times New Roman" w:cs="Times New Roman"/>
          <w:color w:val="D9D9D9" w:themeColor="background1" w:themeShade="D9"/>
          <w:sz w:val="24"/>
          <w:szCs w:val="24"/>
        </w:rPr>
        <w:t>and José Manuel Aburto</w:t>
      </w:r>
      <w:bookmarkStart w:id="2" w:name="_GoBack"/>
      <w:bookmarkEnd w:id="2"/>
    </w:p>
    <w:p w14:paraId="48B9A607" w14:textId="77777777" w:rsidR="00997C95" w:rsidRPr="00997C95" w:rsidRDefault="00997C95" w:rsidP="007B071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97C95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15233549" w14:textId="77777777" w:rsidR="00182003" w:rsidRDefault="007B071A" w:rsidP="007B071A">
      <w:pPr>
        <w:jc w:val="both"/>
        <w:rPr>
          <w:rFonts w:ascii="Times New Roman" w:hAnsi="Times New Roman" w:cs="Times New Roman"/>
          <w:sz w:val="24"/>
          <w:szCs w:val="24"/>
        </w:rPr>
      </w:pPr>
      <w:r w:rsidRPr="007B071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unparalleled</w:t>
      </w:r>
      <w:r w:rsidRPr="007B071A">
        <w:rPr>
          <w:rFonts w:ascii="Times New Roman" w:hAnsi="Times New Roman" w:cs="Times New Roman"/>
          <w:sz w:val="24"/>
          <w:szCs w:val="24"/>
        </w:rPr>
        <w:t xml:space="preserve"> longevity gains recorded in virtually all </w:t>
      </w:r>
      <w:del w:id="3" w:author="José Manuel Aburto" w:date="2019-10-27T19:01:00Z">
        <w:r w:rsidRPr="007B071A" w:rsidDel="00593AD2">
          <w:rPr>
            <w:rFonts w:ascii="Times New Roman" w:hAnsi="Times New Roman" w:cs="Times New Roman"/>
            <w:sz w:val="24"/>
            <w:szCs w:val="24"/>
          </w:rPr>
          <w:delText xml:space="preserve">world </w:delText>
        </w:r>
      </w:del>
      <w:r w:rsidRPr="007B071A">
        <w:rPr>
          <w:rFonts w:ascii="Times New Roman" w:hAnsi="Times New Roman" w:cs="Times New Roman"/>
          <w:sz w:val="24"/>
          <w:szCs w:val="24"/>
        </w:rPr>
        <w:t xml:space="preserve">countries during the </w:t>
      </w:r>
      <w:r>
        <w:rPr>
          <w:rFonts w:ascii="Times New Roman" w:hAnsi="Times New Roman" w:cs="Times New Roman"/>
          <w:sz w:val="24"/>
          <w:szCs w:val="24"/>
        </w:rPr>
        <w:t xml:space="preserve">last </w:t>
      </w:r>
      <w:r w:rsidR="00C66A65">
        <w:rPr>
          <w:rFonts w:ascii="Times New Roman" w:hAnsi="Times New Roman" w:cs="Times New Roman"/>
          <w:sz w:val="24"/>
          <w:szCs w:val="24"/>
        </w:rPr>
        <w:t xml:space="preserve">century </w:t>
      </w:r>
      <w:r w:rsidRPr="007B071A">
        <w:rPr>
          <w:rFonts w:ascii="Times New Roman" w:hAnsi="Times New Roman" w:cs="Times New Roman"/>
          <w:sz w:val="24"/>
          <w:szCs w:val="24"/>
        </w:rPr>
        <w:t xml:space="preserve">(Oeppen and Vaupel 2002, Riley 2001, 2005)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="00C66A65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cause for celebration</w:t>
      </w:r>
      <w:r w:rsidR="00C66A65">
        <w:rPr>
          <w:rFonts w:ascii="Times New Roman" w:hAnsi="Times New Roman" w:cs="Times New Roman"/>
          <w:sz w:val="24"/>
          <w:szCs w:val="24"/>
        </w:rPr>
        <w:t xml:space="preserve">; individuals worldwide can now expect to survive to ages that were deemed unattainable only a few decades ago. </w:t>
      </w:r>
      <w:r w:rsidR="00635962">
        <w:rPr>
          <w:rFonts w:ascii="Times New Roman" w:hAnsi="Times New Roman" w:cs="Times New Roman"/>
          <w:sz w:val="24"/>
          <w:szCs w:val="24"/>
        </w:rPr>
        <w:t>W</w:t>
      </w:r>
      <w:r w:rsidR="004C4CE5">
        <w:rPr>
          <w:rFonts w:ascii="Times New Roman" w:hAnsi="Times New Roman" w:cs="Times New Roman"/>
          <w:sz w:val="24"/>
          <w:szCs w:val="24"/>
        </w:rPr>
        <w:t>hile there is widespread</w:t>
      </w:r>
      <w:r w:rsidR="00635962">
        <w:rPr>
          <w:rFonts w:ascii="Times New Roman" w:hAnsi="Times New Roman" w:cs="Times New Roman"/>
          <w:sz w:val="24"/>
          <w:szCs w:val="24"/>
        </w:rPr>
        <w:t xml:space="preserve"> agreement that increasing the average length of life in a population is a major social achievement, equity concerns have started to surface in the academic and policy-making arenas. Indeed,</w:t>
      </w:r>
      <w:r w:rsidR="00635962" w:rsidRPr="00635962">
        <w:rPr>
          <w:rFonts w:ascii="Times New Roman" w:hAnsi="Times New Roman" w:cs="Times New Roman"/>
          <w:sz w:val="24"/>
          <w:szCs w:val="24"/>
        </w:rPr>
        <w:t xml:space="preserve"> </w:t>
      </w:r>
      <w:r w:rsidR="00635962" w:rsidRPr="00C66A65">
        <w:rPr>
          <w:rFonts w:ascii="Times New Roman" w:hAnsi="Times New Roman" w:cs="Times New Roman"/>
          <w:sz w:val="24"/>
          <w:szCs w:val="24"/>
        </w:rPr>
        <w:t xml:space="preserve">whenever general improvements are shared inequitably and benefit some groups to the detriment of others, it is difficult to speak about unequivocal social progress (Rawls 1971, Sen 1999). </w:t>
      </w:r>
      <w:r w:rsidR="00635962">
        <w:rPr>
          <w:rFonts w:ascii="Times New Roman" w:hAnsi="Times New Roman" w:cs="Times New Roman"/>
          <w:sz w:val="24"/>
          <w:szCs w:val="24"/>
        </w:rPr>
        <w:t>This is why the recent years have witnessed a surge in interest for the study of lifespan inequality</w:t>
      </w:r>
      <w:r w:rsidR="00206DA7">
        <w:rPr>
          <w:rFonts w:ascii="Times New Roman" w:hAnsi="Times New Roman" w:cs="Times New Roman"/>
          <w:sz w:val="24"/>
          <w:szCs w:val="24"/>
        </w:rPr>
        <w:t xml:space="preserve"> (</w:t>
      </w:r>
      <w:r w:rsidR="00381948">
        <w:rPr>
          <w:rFonts w:ascii="Times New Roman" w:hAnsi="Times New Roman" w:cs="Times New Roman"/>
          <w:sz w:val="24"/>
          <w:szCs w:val="24"/>
        </w:rPr>
        <w:t>add r</w:t>
      </w:r>
      <w:r w:rsidR="00206DA7">
        <w:rPr>
          <w:rFonts w:ascii="Times New Roman" w:hAnsi="Times New Roman" w:cs="Times New Roman"/>
          <w:sz w:val="24"/>
          <w:szCs w:val="24"/>
        </w:rPr>
        <w:t>ef</w:t>
      </w:r>
      <w:r w:rsidR="00381948">
        <w:rPr>
          <w:rFonts w:ascii="Times New Roman" w:hAnsi="Times New Roman" w:cs="Times New Roman"/>
          <w:sz w:val="24"/>
          <w:szCs w:val="24"/>
        </w:rPr>
        <w:t>erence</w:t>
      </w:r>
      <w:r w:rsidR="00206DA7">
        <w:rPr>
          <w:rFonts w:ascii="Times New Roman" w:hAnsi="Times New Roman" w:cs="Times New Roman"/>
          <w:sz w:val="24"/>
          <w:szCs w:val="24"/>
        </w:rPr>
        <w:t>s) and its implications for the implementation of fair and well-informed population health policies (</w:t>
      </w:r>
      <w:proofErr w:type="spellStart"/>
      <w:r w:rsidR="00206DA7">
        <w:rPr>
          <w:rFonts w:ascii="Times New Roman" w:hAnsi="Times New Roman" w:cs="Times New Roman"/>
          <w:sz w:val="24"/>
          <w:szCs w:val="24"/>
        </w:rPr>
        <w:t>Benach</w:t>
      </w:r>
      <w:proofErr w:type="spellEnd"/>
      <w:r w:rsidR="00206DA7">
        <w:rPr>
          <w:rFonts w:ascii="Times New Roman" w:hAnsi="Times New Roman" w:cs="Times New Roman"/>
          <w:sz w:val="24"/>
          <w:szCs w:val="24"/>
        </w:rPr>
        <w:t xml:space="preserve"> et al 2011, 2013, </w:t>
      </w:r>
      <w:proofErr w:type="spellStart"/>
      <w:r w:rsidR="00206DA7">
        <w:rPr>
          <w:rFonts w:ascii="Times New Roman" w:hAnsi="Times New Roman" w:cs="Times New Roman"/>
          <w:sz w:val="24"/>
          <w:szCs w:val="24"/>
        </w:rPr>
        <w:t>Bronnum</w:t>
      </w:r>
      <w:proofErr w:type="spellEnd"/>
      <w:r w:rsidR="00206DA7">
        <w:rPr>
          <w:rFonts w:ascii="Times New Roman" w:hAnsi="Times New Roman" w:cs="Times New Roman"/>
          <w:sz w:val="24"/>
          <w:szCs w:val="24"/>
        </w:rPr>
        <w:t>-Hansen 2017)</w:t>
      </w:r>
      <w:r w:rsidR="00635962">
        <w:rPr>
          <w:rFonts w:ascii="Times New Roman" w:hAnsi="Times New Roman" w:cs="Times New Roman"/>
          <w:sz w:val="24"/>
          <w:szCs w:val="24"/>
        </w:rPr>
        <w:t xml:space="preserve">. </w:t>
      </w:r>
      <w:r w:rsidR="00206DA7">
        <w:rPr>
          <w:rFonts w:ascii="Times New Roman" w:hAnsi="Times New Roman" w:cs="Times New Roman"/>
          <w:sz w:val="24"/>
          <w:szCs w:val="24"/>
        </w:rPr>
        <w:t>It is nowadays widely agreed that the latter should</w:t>
      </w:r>
      <w:r w:rsidR="00997C95">
        <w:rPr>
          <w:rFonts w:ascii="Times New Roman" w:hAnsi="Times New Roman" w:cs="Times New Roman"/>
          <w:sz w:val="24"/>
          <w:szCs w:val="24"/>
        </w:rPr>
        <w:t xml:space="preserve"> have the dual purpose of promoting health gains in the population as a whole </w:t>
      </w:r>
      <w:r w:rsidR="00997C95" w:rsidRPr="00182003">
        <w:rPr>
          <w:rFonts w:ascii="Times New Roman" w:hAnsi="Times New Roman" w:cs="Times New Roman"/>
          <w:i/>
          <w:sz w:val="24"/>
          <w:szCs w:val="24"/>
        </w:rPr>
        <w:t>and</w:t>
      </w:r>
      <w:r w:rsidR="00997C95">
        <w:rPr>
          <w:rFonts w:ascii="Times New Roman" w:hAnsi="Times New Roman" w:cs="Times New Roman"/>
          <w:sz w:val="24"/>
          <w:szCs w:val="24"/>
        </w:rPr>
        <w:t xml:space="preserve"> reducing health inequalities (Whitehead 2007)</w:t>
      </w:r>
      <w:r w:rsidR="00182003">
        <w:rPr>
          <w:rFonts w:ascii="Times New Roman" w:hAnsi="Times New Roman" w:cs="Times New Roman"/>
          <w:sz w:val="24"/>
          <w:szCs w:val="24"/>
        </w:rPr>
        <w:t>.</w:t>
      </w:r>
    </w:p>
    <w:p w14:paraId="02BFE3BA" w14:textId="77777777" w:rsidR="00F5742F" w:rsidRDefault="00D97D83" w:rsidP="00F57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paper, we present novel methods to assess how ‘efficiency’ (i.e. overall/mean attainment) and ‘inequality’ contribute to the overall </w:t>
      </w:r>
      <w:r w:rsidR="00942B13">
        <w:rPr>
          <w:rFonts w:ascii="Times New Roman" w:hAnsi="Times New Roman" w:cs="Times New Roman"/>
          <w:sz w:val="24"/>
          <w:szCs w:val="24"/>
        </w:rPr>
        <w:t xml:space="preserve">health </w:t>
      </w:r>
      <w:r>
        <w:rPr>
          <w:rFonts w:ascii="Times New Roman" w:hAnsi="Times New Roman" w:cs="Times New Roman"/>
          <w:sz w:val="24"/>
          <w:szCs w:val="24"/>
        </w:rPr>
        <w:t xml:space="preserve">performance of societies. </w:t>
      </w:r>
      <w:r w:rsidR="00CE4BD3">
        <w:rPr>
          <w:rFonts w:ascii="Times New Roman" w:hAnsi="Times New Roman" w:cs="Times New Roman"/>
          <w:sz w:val="24"/>
          <w:szCs w:val="24"/>
        </w:rPr>
        <w:t>Such methods allow investigating whether</w:t>
      </w:r>
      <w:ins w:id="4" w:author="José Manuel Aburto" w:date="2019-10-27T19:02:00Z">
        <w:r w:rsidR="00593AD2">
          <w:rPr>
            <w:rFonts w:ascii="Times New Roman" w:hAnsi="Times New Roman" w:cs="Times New Roman"/>
            <w:sz w:val="24"/>
            <w:szCs w:val="24"/>
          </w:rPr>
          <w:t>,</w:t>
        </w:r>
      </w:ins>
      <w:r w:rsidR="00CE4BD3">
        <w:rPr>
          <w:rFonts w:ascii="Times New Roman" w:hAnsi="Times New Roman" w:cs="Times New Roman"/>
          <w:sz w:val="24"/>
          <w:szCs w:val="24"/>
        </w:rPr>
        <w:t xml:space="preserve"> and to what extent</w:t>
      </w:r>
      <w:ins w:id="5" w:author="José Manuel Aburto" w:date="2019-10-27T19:02:00Z">
        <w:r w:rsidR="00593AD2">
          <w:rPr>
            <w:rFonts w:ascii="Times New Roman" w:hAnsi="Times New Roman" w:cs="Times New Roman"/>
            <w:sz w:val="24"/>
            <w:szCs w:val="24"/>
          </w:rPr>
          <w:t>,</w:t>
        </w:r>
      </w:ins>
      <w:r w:rsidR="00CE4BD3">
        <w:rPr>
          <w:rFonts w:ascii="Times New Roman" w:hAnsi="Times New Roman" w:cs="Times New Roman"/>
          <w:sz w:val="24"/>
          <w:szCs w:val="24"/>
        </w:rPr>
        <w:t xml:space="preserve"> the improvements or deteriorations we observe in population</w:t>
      </w:r>
      <w:del w:id="6" w:author="José Manuel Aburto" w:date="2019-10-27T19:02:00Z">
        <w:r w:rsidR="00CE4BD3" w:rsidDel="00593AD2">
          <w:rPr>
            <w:rFonts w:ascii="Times New Roman" w:hAnsi="Times New Roman" w:cs="Times New Roman"/>
            <w:sz w:val="24"/>
            <w:szCs w:val="24"/>
          </w:rPr>
          <w:delText>s’</w:delText>
        </w:r>
      </w:del>
      <w:r w:rsidR="00CE4BD3">
        <w:rPr>
          <w:rFonts w:ascii="Times New Roman" w:hAnsi="Times New Roman" w:cs="Times New Roman"/>
          <w:sz w:val="24"/>
          <w:szCs w:val="24"/>
        </w:rPr>
        <w:t xml:space="preserve"> health can be attributable to changes in the average number of years individuals are expected to live</w:t>
      </w:r>
      <w:r w:rsidR="00381948">
        <w:rPr>
          <w:rFonts w:ascii="Times New Roman" w:hAnsi="Times New Roman" w:cs="Times New Roman"/>
          <w:sz w:val="24"/>
          <w:szCs w:val="24"/>
        </w:rPr>
        <w:t xml:space="preserve"> (i.e. ‘efficiency’)</w:t>
      </w:r>
      <w:r w:rsidR="00CE4BD3">
        <w:rPr>
          <w:rFonts w:ascii="Times New Roman" w:hAnsi="Times New Roman" w:cs="Times New Roman"/>
          <w:sz w:val="24"/>
          <w:szCs w:val="24"/>
        </w:rPr>
        <w:t xml:space="preserve"> or to the way in which those years of life are distributed across individuals</w:t>
      </w:r>
      <w:r w:rsidR="00381948">
        <w:rPr>
          <w:rFonts w:ascii="Times New Roman" w:hAnsi="Times New Roman" w:cs="Times New Roman"/>
          <w:sz w:val="24"/>
          <w:szCs w:val="24"/>
        </w:rPr>
        <w:t xml:space="preserve"> (i.e. ‘inequality’)</w:t>
      </w:r>
      <w:r w:rsidR="00CE4BD3">
        <w:rPr>
          <w:rFonts w:ascii="Times New Roman" w:hAnsi="Times New Roman" w:cs="Times New Roman"/>
          <w:sz w:val="24"/>
          <w:szCs w:val="24"/>
        </w:rPr>
        <w:t>.</w:t>
      </w:r>
      <w:r w:rsidR="00381948">
        <w:rPr>
          <w:rFonts w:ascii="Times New Roman" w:hAnsi="Times New Roman" w:cs="Times New Roman"/>
          <w:sz w:val="24"/>
          <w:szCs w:val="24"/>
        </w:rPr>
        <w:t xml:space="preserve"> These methods can be very useful to understand the determinants of population health and to identify those circumstances where </w:t>
      </w:r>
      <w:r w:rsidR="00F5742F">
        <w:rPr>
          <w:rFonts w:ascii="Times New Roman" w:hAnsi="Times New Roman" w:cs="Times New Roman"/>
          <w:sz w:val="24"/>
          <w:szCs w:val="24"/>
        </w:rPr>
        <w:t>the principles of ‘more efficiency’ and ‘less inequality’ go in the same or in opposite directions.</w:t>
      </w:r>
    </w:p>
    <w:p w14:paraId="168FFE83" w14:textId="77777777" w:rsidR="00997C95" w:rsidRPr="00997C95" w:rsidRDefault="00997C95" w:rsidP="00F574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97C95">
        <w:rPr>
          <w:rFonts w:ascii="Times New Roman" w:hAnsi="Times New Roman" w:cs="Times New Roman"/>
          <w:b/>
          <w:sz w:val="24"/>
          <w:szCs w:val="24"/>
        </w:rPr>
        <w:t>Methods</w:t>
      </w:r>
    </w:p>
    <w:p w14:paraId="2D2393F4" w14:textId="77777777" w:rsidR="00977FEE" w:rsidRDefault="00977FEE" w:rsidP="00977F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measure the overall health performance of a given society, we use the following index derived from standard life tables</w:t>
      </w:r>
    </w:p>
    <w:p w14:paraId="48EFB023" w14:textId="77777777" w:rsidR="00977FEE" w:rsidRPr="00830724" w:rsidRDefault="00875D74" w:rsidP="00977FEE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subSup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age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1-ε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1-ε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if ε≠1</m:t>
                    </m:r>
                  </m:e>
                </m:mr>
                <m:mr>
                  <m:e>
                    <m:nary>
                      <m:naryPr>
                        <m:chr m:val="∏"/>
                        <m:limLoc m:val="subSup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age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sup>
                        </m:sSup>
                      </m:e>
                    </m:nary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if ε=1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[1]</m:t>
          </m:r>
        </m:oMath>
      </m:oMathPara>
    </w:p>
    <w:p w14:paraId="2E4506E8" w14:textId="77777777" w:rsidR="00830724" w:rsidRDefault="00977FEE" w:rsidP="007B07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age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age at the lower end of the age interval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a life table,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average number of years lived in the interval by those who die in the interval,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fraction of deaths in interval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and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ε≥0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so-called ‘inequality aversion parameter’.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an inequality-adjusted measure of average length of life</w:t>
      </w:r>
      <w:r w:rsidR="00E228A0">
        <w:rPr>
          <w:rFonts w:ascii="Times New Roman" w:hAnsi="Times New Roman" w:cs="Times New Roman"/>
          <w:sz w:val="24"/>
          <w:szCs w:val="24"/>
        </w:rPr>
        <w:t>, that is: it measures the average length of life penalizing those distributions that have a relatively high variation in the length of lives</w:t>
      </w:r>
      <w:r>
        <w:rPr>
          <w:rFonts w:ascii="Times New Roman" w:hAnsi="Times New Roman" w:cs="Times New Roman"/>
          <w:sz w:val="24"/>
          <w:szCs w:val="24"/>
        </w:rPr>
        <w:t>. When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ε=0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E228A0">
        <w:rPr>
          <w:rFonts w:ascii="Times New Roman" w:eastAsiaTheme="minorEastAsia" w:hAnsi="Times New Roman" w:cs="Times New Roman"/>
          <w:sz w:val="24"/>
          <w:szCs w:val="24"/>
        </w:rPr>
        <w:t>there is no aversion to inequality, and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E228A0">
        <w:rPr>
          <w:rFonts w:ascii="Times New Roman" w:eastAsiaTheme="minorEastAsia" w:hAnsi="Times New Roman" w:cs="Times New Roman"/>
          <w:sz w:val="24"/>
          <w:szCs w:val="24"/>
        </w:rPr>
        <w:t xml:space="preserve"> reduces to the arithmetic mean, which corresponds to the standard life expectancy. When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ε=1</m:t>
        </m:r>
      </m:oMath>
      <w:r w:rsidR="00E228A0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E228A0">
        <w:rPr>
          <w:rFonts w:ascii="Times New Roman" w:eastAsiaTheme="minorEastAsia" w:hAnsi="Times New Roman" w:cs="Times New Roman"/>
          <w:sz w:val="24"/>
          <w:szCs w:val="24"/>
        </w:rPr>
        <w:t xml:space="preserve"> is the geometric mean of the age-at-death distribution, which coincides with the </w:t>
      </w:r>
      <w:r w:rsidR="00E228A0">
        <w:rPr>
          <w:rFonts w:ascii="Times New Roman" w:hAnsi="Times New Roman" w:cs="Times New Roman"/>
          <w:sz w:val="24"/>
          <w:szCs w:val="24"/>
        </w:rPr>
        <w:t xml:space="preserve">‘Human Life Indicator’ (HLI) recently proposed by </w:t>
      </w:r>
      <w:proofErr w:type="spellStart"/>
      <w:r w:rsidR="00E228A0">
        <w:rPr>
          <w:rFonts w:ascii="Times New Roman" w:hAnsi="Times New Roman" w:cs="Times New Roman"/>
          <w:sz w:val="24"/>
          <w:szCs w:val="24"/>
        </w:rPr>
        <w:t>Ghislandi</w:t>
      </w:r>
      <w:proofErr w:type="spellEnd"/>
      <w:r w:rsidR="00E228A0">
        <w:rPr>
          <w:rFonts w:ascii="Times New Roman" w:hAnsi="Times New Roman" w:cs="Times New Roman"/>
          <w:sz w:val="24"/>
          <w:szCs w:val="24"/>
        </w:rPr>
        <w:t xml:space="preserve"> et al (2019). In general, t</w:t>
      </w:r>
      <w:r>
        <w:rPr>
          <w:rFonts w:ascii="Times New Roman" w:eastAsiaTheme="minorEastAsia" w:hAnsi="Times New Roman" w:cs="Times New Roman"/>
          <w:sz w:val="24"/>
          <w:szCs w:val="24"/>
        </w:rPr>
        <w:t>he higher the value of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ε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the higher the aversion to inequality and the larger the corresponding correction for inequality.</w:t>
      </w:r>
      <w:r w:rsidR="00F5742F">
        <w:rPr>
          <w:rFonts w:ascii="Times New Roman" w:eastAsiaTheme="minorEastAsia" w:hAnsi="Times New Roman" w:cs="Times New Roman"/>
          <w:sz w:val="24"/>
          <w:szCs w:val="24"/>
        </w:rPr>
        <w:t xml:space="preserve"> Following Atkinson (1970), o</w:t>
      </w:r>
      <w:r w:rsidR="00AE3132">
        <w:rPr>
          <w:rFonts w:ascii="Times New Roman" w:hAnsi="Times New Roman" w:cs="Times New Roman"/>
          <w:sz w:val="24"/>
          <w:szCs w:val="24"/>
        </w:rPr>
        <w:t>ne has that</w:t>
      </w:r>
    </w:p>
    <w:p w14:paraId="2926C41B" w14:textId="77777777" w:rsidR="00AE3132" w:rsidRPr="004B3CBC" w:rsidRDefault="00875D74" w:rsidP="007B071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:=M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[2]</m:t>
          </m:r>
        </m:oMath>
      </m:oMathPara>
    </w:p>
    <w:p w14:paraId="4F3E00C5" w14:textId="77777777" w:rsidR="004B3CBC" w:rsidRPr="00AE3132" w:rsidRDefault="004B3CBC" w:rsidP="007B071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arithmetic mean of the age-at-death distribution (i.e.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M=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Atkinson index of (lifespan) inequality, which</w:t>
      </w:r>
      <w:ins w:id="7" w:author="José Manuel Aburto" w:date="2019-10-27T19:04:00Z">
        <w:r w:rsidR="00593AD2">
          <w:rPr>
            <w:rFonts w:ascii="Times New Roman" w:eastAsiaTheme="minorEastAsia" w:hAnsi="Times New Roman" w:cs="Times New Roman"/>
            <w:sz w:val="24"/>
            <w:szCs w:val="24"/>
          </w:rPr>
          <w:t xml:space="preserve"> is</w:t>
        </w:r>
      </w:ins>
      <w:r>
        <w:rPr>
          <w:rFonts w:ascii="Times New Roman" w:eastAsiaTheme="minorEastAsia" w:hAnsi="Times New Roman" w:cs="Times New Roman"/>
          <w:sz w:val="24"/>
          <w:szCs w:val="24"/>
        </w:rPr>
        <w:t xml:space="preserve"> defined as</w:t>
      </w:r>
    </w:p>
    <w:p w14:paraId="18B071EA" w14:textId="77777777" w:rsidR="00AE3132" w:rsidRDefault="00875D74" w:rsidP="007B071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[3]</m:t>
          </m:r>
        </m:oMath>
      </m:oMathPara>
    </w:p>
    <w:p w14:paraId="440EEA82" w14:textId="77777777" w:rsidR="00E257A5" w:rsidRDefault="004B3CBC" w:rsidP="004B3CB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hypothetical case where all individuals died at the same age,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would take a value of 0. In general, larger levels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indicate greater variation in the age-at-death distribution.</w:t>
      </w:r>
      <w:r w:rsidR="001D330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257A5">
        <w:rPr>
          <w:rFonts w:ascii="Times New Roman" w:eastAsiaTheme="minorEastAsia" w:hAnsi="Times New Roman" w:cs="Times New Roman"/>
          <w:sz w:val="24"/>
          <w:szCs w:val="24"/>
        </w:rPr>
        <w:t xml:space="preserve">Based on equations [1]–[3], we can now present the following decomposition formula: </w:t>
      </w:r>
    </w:p>
    <w:p w14:paraId="0B476887" w14:textId="77777777" w:rsidR="00E257A5" w:rsidRPr="00830724" w:rsidRDefault="00E257A5" w:rsidP="00E257A5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[4]</m:t>
          </m:r>
        </m:oMath>
      </m:oMathPara>
    </w:p>
    <w:p w14:paraId="4D81BAB7" w14:textId="77777777" w:rsidR="00E257A5" w:rsidRDefault="00E257A5" w:rsidP="00E257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</w:p>
    <w:p w14:paraId="04E4D6C0" w14:textId="77777777" w:rsidR="00E257A5" w:rsidRPr="0019476C" w:rsidRDefault="00875D74" w:rsidP="00E257A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ε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ε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ε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ε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5A0F362D" w14:textId="77777777" w:rsidR="00E257A5" w:rsidRPr="00830724" w:rsidRDefault="00875D74" w:rsidP="00E257A5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ε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ε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ε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ε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149E3F8E" w14:textId="77777777" w:rsidR="00FB2108" w:rsidRDefault="00E257A5" w:rsidP="00FB210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 [4] show</w:t>
      </w:r>
      <w:r w:rsidR="00FB210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how changes in overall population health (as measured with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460E41">
        <w:rPr>
          <w:rFonts w:ascii="Times New Roman" w:eastAsiaTheme="minorEastAsia" w:hAnsi="Times New Roman" w:cs="Times New Roman"/>
          <w:sz w:val="24"/>
          <w:szCs w:val="24"/>
        </w:rPr>
        <w:t>can be decomposed in two clearly interpretable parts</w:t>
      </w:r>
      <w:r w:rsidR="00FB2108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sub>
        </m:sSub>
      </m:oMath>
      <w:r w:rsidR="00FB210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sub>
        </m:sSub>
      </m:oMath>
      <w:r w:rsidR="00FB2108">
        <w:rPr>
          <w:rFonts w:ascii="Times New Roman" w:eastAsiaTheme="minorEastAsia" w:hAnsi="Times New Roman" w:cs="Times New Roman"/>
          <w:sz w:val="24"/>
          <w:szCs w:val="24"/>
        </w:rPr>
        <w:t>. The first measures the absolute contribution of the efficiency component and the second one the absolute contribution of the inequality component. To measure the corresponding relative contributions, we simply define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sub>
        </m:sSub>
      </m:oMath>
      <w:r w:rsidR="00FB2108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sub>
        </m:sSub>
      </m:oMath>
      <w:r w:rsidR="00FB210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5F8F0F2" w14:textId="77777777" w:rsidR="00BA14D0" w:rsidRDefault="00BA14D0" w:rsidP="00FB210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decomposition formula shown in [4] can be extended over several periods of time, so we can write</w:t>
      </w:r>
    </w:p>
    <w:p w14:paraId="0A403CE6" w14:textId="77777777" w:rsidR="00BA14D0" w:rsidRPr="00593AD2" w:rsidRDefault="00BA14D0" w:rsidP="00BA14D0">
      <w:pPr>
        <w:jc w:val="both"/>
        <w:rPr>
          <w:ins w:id="8" w:author="José Manuel Aburto" w:date="2019-10-27T19:05:00Z"/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[5]</m:t>
          </m:r>
        </m:oMath>
      </m:oMathPara>
    </w:p>
    <w:p w14:paraId="5D6CF3E2" w14:textId="77777777" w:rsidR="00593AD2" w:rsidRDefault="00593AD2" w:rsidP="00BA14D0">
      <w:pPr>
        <w:jc w:val="both"/>
        <w:rPr>
          <w:rFonts w:ascii="Times New Roman" w:hAnsi="Times New Roman" w:cs="Times New Roman"/>
          <w:sz w:val="24"/>
          <w:szCs w:val="24"/>
        </w:rPr>
      </w:pPr>
      <w:ins w:id="9" w:author="José Manuel Aburto" w:date="2019-10-27T19:05:00Z">
        <w:r>
          <w:rPr>
            <w:rFonts w:ascii="Times New Roman" w:eastAsiaTheme="minorEastAsia" w:hAnsi="Times New Roman" w:cs="Times New Roman"/>
            <w:sz w:val="24"/>
            <w:szCs w:val="24"/>
          </w:rPr>
          <w:t xml:space="preserve">Where </w:t>
        </w:r>
        <w:proofErr w:type="spellStart"/>
        <w:r>
          <w:rPr>
            <w:rFonts w:ascii="Times New Roman" w:eastAsiaTheme="minorEastAsia" w:hAnsi="Times New Roman" w:cs="Times New Roman"/>
            <w:sz w:val="24"/>
            <w:szCs w:val="24"/>
          </w:rPr>
          <w:t>t_i</w:t>
        </w:r>
        <w:proofErr w:type="spellEnd"/>
        <w:r>
          <w:rPr>
            <w:rFonts w:ascii="Times New Roman" w:eastAsiaTheme="minorEastAsia" w:hAnsi="Times New Roman" w:cs="Times New Roman"/>
            <w:sz w:val="24"/>
            <w:szCs w:val="24"/>
          </w:rPr>
          <w:t>…</w:t>
        </w:r>
      </w:ins>
    </w:p>
    <w:p w14:paraId="37D50503" w14:textId="77777777" w:rsidR="00645BDF" w:rsidRPr="00997C95" w:rsidRDefault="00645BDF" w:rsidP="00645BD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97C95">
        <w:rPr>
          <w:rFonts w:ascii="Times New Roman" w:hAnsi="Times New Roman" w:cs="Times New Roman"/>
          <w:b/>
          <w:sz w:val="24"/>
          <w:szCs w:val="24"/>
        </w:rPr>
        <w:t>Data</w:t>
      </w:r>
    </w:p>
    <w:p w14:paraId="022E0AC0" w14:textId="77777777" w:rsidR="00645BDF" w:rsidRDefault="00BA14D0" w:rsidP="007B07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the life tables from the Human Mortality Database (</w:t>
      </w:r>
      <w:r w:rsidRPr="008D30B0">
        <w:rPr>
          <w:rFonts w:ascii="Times New Roman" w:hAnsi="Times New Roman" w:cs="Times New Roman"/>
          <w:sz w:val="24"/>
          <w:szCs w:val="24"/>
        </w:rPr>
        <w:t>HMD)</w:t>
      </w:r>
      <w:r>
        <w:rPr>
          <w:rFonts w:ascii="Times New Roman" w:hAnsi="Times New Roman" w:cs="Times New Roman"/>
          <w:sz w:val="24"/>
          <w:szCs w:val="24"/>
        </w:rPr>
        <w:t xml:space="preserve">, which  </w:t>
      </w:r>
      <w:r w:rsidRPr="008D30B0">
        <w:rPr>
          <w:rFonts w:ascii="Times New Roman" w:hAnsi="Times New Roman" w:cs="Times New Roman"/>
          <w:sz w:val="24"/>
          <w:szCs w:val="24"/>
        </w:rPr>
        <w:t xml:space="preserve">contains </w:t>
      </w:r>
      <w:ins w:id="10" w:author="José Manuel Aburto" w:date="2019-10-27T19:06:00Z">
        <w:r w:rsidR="00593AD2">
          <w:rPr>
            <w:rFonts w:ascii="Times New Roman" w:hAnsi="Times New Roman" w:cs="Times New Roman"/>
            <w:sz w:val="24"/>
            <w:szCs w:val="24"/>
          </w:rPr>
          <w:t xml:space="preserve">high-quality </w:t>
        </w:r>
      </w:ins>
      <w:r w:rsidRPr="008D30B0">
        <w:rPr>
          <w:rFonts w:ascii="Times New Roman" w:hAnsi="Times New Roman" w:cs="Times New Roman"/>
          <w:sz w:val="24"/>
          <w:szCs w:val="24"/>
        </w:rPr>
        <w:t xml:space="preserve">mortality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r w:rsidRPr="008D30B0">
        <w:rPr>
          <w:rFonts w:ascii="Times New Roman" w:hAnsi="Times New Roman" w:cs="Times New Roman"/>
          <w:sz w:val="24"/>
          <w:szCs w:val="24"/>
        </w:rPr>
        <w:t xml:space="preserve">for </w:t>
      </w:r>
      <w:del w:id="11" w:author="José Manuel Aburto" w:date="2019-10-27T19:05:00Z">
        <w:r w:rsidDel="00593AD2">
          <w:rPr>
            <w:rFonts w:ascii="Times New Roman" w:hAnsi="Times New Roman" w:cs="Times New Roman"/>
            <w:sz w:val="24"/>
            <w:szCs w:val="24"/>
          </w:rPr>
          <w:delText>XXXXX</w:delText>
        </w:r>
        <w:r w:rsidRPr="008D30B0" w:rsidDel="00593AD2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12" w:author="José Manuel Aburto" w:date="2019-10-27T19:05:00Z">
        <w:r w:rsidR="00593AD2">
          <w:rPr>
            <w:rFonts w:ascii="Times New Roman" w:hAnsi="Times New Roman" w:cs="Times New Roman"/>
            <w:sz w:val="24"/>
            <w:szCs w:val="24"/>
          </w:rPr>
          <w:t>49</w:t>
        </w:r>
        <w:r w:rsidR="00593AD2" w:rsidRPr="008D30B0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13" w:author="José Manuel Aburto" w:date="2019-10-27T19:05:00Z">
        <w:r w:rsidRPr="008D30B0" w:rsidDel="00593AD2">
          <w:rPr>
            <w:rFonts w:ascii="Times New Roman" w:hAnsi="Times New Roman" w:cs="Times New Roman"/>
            <w:sz w:val="24"/>
            <w:szCs w:val="24"/>
          </w:rPr>
          <w:delText>high-income countries</w:delText>
        </w:r>
      </w:del>
      <w:ins w:id="14" w:author="José Manuel Aburto" w:date="2019-10-27T19:05:00Z">
        <w:r w:rsidR="00593AD2">
          <w:rPr>
            <w:rFonts w:ascii="Times New Roman" w:hAnsi="Times New Roman" w:cs="Times New Roman"/>
            <w:sz w:val="24"/>
            <w:szCs w:val="24"/>
          </w:rPr>
          <w:t>populations</w:t>
        </w:r>
      </w:ins>
      <w:ins w:id="15" w:author="José Manuel Aburto" w:date="2019-10-27T19:06:00Z">
        <w:r w:rsidR="00593AD2">
          <w:rPr>
            <w:rFonts w:ascii="Times New Roman" w:hAnsi="Times New Roman" w:cs="Times New Roman"/>
            <w:sz w:val="24"/>
            <w:szCs w:val="24"/>
          </w:rPr>
          <w:t xml:space="preserve"> and regions</w:t>
        </w:r>
      </w:ins>
      <w:r w:rsidRPr="008D30B0">
        <w:rPr>
          <w:rFonts w:ascii="Times New Roman" w:hAnsi="Times New Roman" w:cs="Times New Roman"/>
          <w:sz w:val="24"/>
          <w:szCs w:val="24"/>
        </w:rPr>
        <w:t xml:space="preserve"> over a long time span (some of them starting in the 18</w:t>
      </w:r>
      <w:r w:rsidRPr="008D30B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D30B0">
        <w:rPr>
          <w:rFonts w:ascii="Times New Roman" w:hAnsi="Times New Roman" w:cs="Times New Roman"/>
          <w:sz w:val="24"/>
          <w:szCs w:val="24"/>
        </w:rPr>
        <w:t xml:space="preserve"> century, but most of them starting somewhere in the 20</w:t>
      </w:r>
      <w:r w:rsidRPr="008D30B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D30B0">
        <w:rPr>
          <w:rFonts w:ascii="Times New Roman" w:hAnsi="Times New Roman" w:cs="Times New Roman"/>
          <w:sz w:val="24"/>
          <w:szCs w:val="24"/>
        </w:rPr>
        <w:t xml:space="preserve"> century). Period life-tables for each country-year are available in the </w:t>
      </w:r>
      <w:r>
        <w:rPr>
          <w:rFonts w:ascii="Times New Roman" w:hAnsi="Times New Roman" w:cs="Times New Roman"/>
          <w:sz w:val="24"/>
          <w:szCs w:val="24"/>
        </w:rPr>
        <w:t>database, for women and men separately</w:t>
      </w:r>
      <w:r w:rsidRPr="008D30B0">
        <w:rPr>
          <w:rFonts w:ascii="Times New Roman" w:hAnsi="Times New Roman" w:cs="Times New Roman"/>
          <w:sz w:val="24"/>
          <w:szCs w:val="24"/>
        </w:rPr>
        <w:t>.</w:t>
      </w:r>
    </w:p>
    <w:p w14:paraId="3B5F263E" w14:textId="77777777" w:rsidR="00997C95" w:rsidRPr="00997C95" w:rsidRDefault="00997C95" w:rsidP="007B071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97C95">
        <w:rPr>
          <w:rFonts w:ascii="Times New Roman" w:hAnsi="Times New Roman" w:cs="Times New Roman"/>
          <w:b/>
          <w:sz w:val="24"/>
          <w:szCs w:val="24"/>
        </w:rPr>
        <w:t>Results</w:t>
      </w:r>
    </w:p>
    <w:p w14:paraId="4C4ADEBC" w14:textId="12BA0BB3" w:rsidR="007C7F44" w:rsidRDefault="0039519C" w:rsidP="0039519C">
      <w:pPr>
        <w:jc w:val="center"/>
        <w:rPr>
          <w:rFonts w:ascii="Times New Roman" w:eastAsiaTheme="minorEastAsia" w:hAnsi="Times New Roman" w:cs="Times New Roman"/>
          <w:sz w:val="24"/>
          <w:szCs w:val="24"/>
        </w:rPr>
        <w:pPrChange w:id="16" w:author="José Manuel Aburto" w:date="2019-10-28T14:55:00Z">
          <w:pPr>
            <w:jc w:val="both"/>
          </w:pPr>
        </w:pPrChange>
      </w:pPr>
      <w:ins w:id="17" w:author="José Manuel Aburto" w:date="2019-10-28T14:54:00Z">
        <w:r>
          <w:rPr>
            <w:rFonts w:ascii="Times New Roman" w:hAnsi="Times New Roman" w:cs="Times New Roman"/>
            <w:sz w:val="24"/>
            <w:szCs w:val="24"/>
          </w:rPr>
          <w:t xml:space="preserve">Fig 1. </w:t>
        </w:r>
      </w:ins>
      <w:del w:id="18" w:author="José Manuel Aburto" w:date="2019-10-28T14:55:00Z">
        <w:r w:rsidR="007C7F44" w:rsidDel="0039519C">
          <w:rPr>
            <w:rFonts w:ascii="Times New Roman" w:hAnsi="Times New Roman" w:cs="Times New Roman"/>
            <w:sz w:val="24"/>
            <w:szCs w:val="24"/>
          </w:rPr>
          <w:delText>Scatterplot comparing</w:delText>
        </w:r>
      </w:del>
      <w:ins w:id="19" w:author="José Manuel Aburto" w:date="2019-10-28T14:55:00Z">
        <w:r>
          <w:rPr>
            <w:rFonts w:ascii="Times New Roman" w:hAnsi="Times New Roman" w:cs="Times New Roman"/>
            <w:sz w:val="24"/>
            <w:szCs w:val="24"/>
          </w:rPr>
          <w:t>Efficiency</w:t>
        </w:r>
      </w:ins>
      <w:r w:rsidR="007C7F44">
        <w:rPr>
          <w:rFonts w:ascii="Times New Roman" w:hAnsi="Times New Roman" w:cs="Times New Roman"/>
          <w:sz w:val="24"/>
          <w:szCs w:val="24"/>
        </w:rPr>
        <w:t xml:space="preserve"> </w:t>
      </w:r>
      <w:ins w:id="20" w:author="José Manuel Aburto" w:date="2019-10-28T14:55:00Z">
        <w:r>
          <w:rPr>
            <w:rFonts w:ascii="Times New Roman" w:eastAsiaTheme="minorEastAsia" w:hAnsi="Times New Roman" w:cs="Times New Roman"/>
            <w:sz w:val="24"/>
            <w:szCs w:val="24"/>
          </w:rPr>
          <w:t>(</w:t>
        </w:r>
      </w:ins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ins w:id="21" w:author="José Manuel Aburto" w:date="2019-10-28T14:55:00Z">
        <w:r>
          <w:rPr>
            <w:rFonts w:ascii="Times New Roman" w:eastAsiaTheme="minorEastAsia" w:hAnsi="Times New Roman" w:cs="Times New Roman"/>
            <w:sz w:val="24"/>
            <w:szCs w:val="24"/>
          </w:rPr>
          <w:t>)</w:t>
        </w:r>
      </w:ins>
      <w:r w:rsidR="007C7F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del w:id="22" w:author="José Manuel Aburto" w:date="2019-10-28T14:55:00Z">
        <w:r w:rsidR="007C7F44" w:rsidDel="0039519C">
          <w:rPr>
            <w:rFonts w:ascii="Times New Roman" w:eastAsiaTheme="minorEastAsia" w:hAnsi="Times New Roman" w:cs="Times New Roman"/>
            <w:sz w:val="24"/>
            <w:szCs w:val="24"/>
          </w:rPr>
          <w:delText xml:space="preserve">(horizontal axis) vs </w:delText>
        </w:r>
      </w:del>
      <w:ins w:id="23" w:author="José Manuel Aburto" w:date="2019-10-28T14:55:00Z">
        <w:r>
          <w:rPr>
            <w:rFonts w:ascii="Times New Roman" w:eastAsiaTheme="minorEastAsia" w:hAnsi="Times New Roman" w:cs="Times New Roman"/>
            <w:sz w:val="24"/>
            <w:szCs w:val="24"/>
          </w:rPr>
          <w:t>by</w:t>
        </w:r>
        <w:r>
          <w:rPr>
            <w:rFonts w:ascii="Times New Roman" w:eastAsiaTheme="minorEastAsia" w:hAnsi="Times New Roman" w:cs="Times New Roman"/>
            <w:sz w:val="24"/>
            <w:szCs w:val="24"/>
          </w:rPr>
          <w:t xml:space="preserve"> </w:t>
        </w:r>
      </w:ins>
      <w:ins w:id="24" w:author="José Manuel Aburto" w:date="2019-10-28T14:56:00Z">
        <w:r>
          <w:rPr>
            <w:rFonts w:ascii="Times New Roman" w:eastAsiaTheme="minorEastAsia" w:hAnsi="Times New Roman" w:cs="Times New Roman"/>
            <w:sz w:val="24"/>
            <w:szCs w:val="24"/>
          </w:rPr>
          <w:t>inequality (</w:t>
        </w:r>
      </w:ins>
      <m:oMath>
        <m:r>
          <w:rPr>
            <w:rFonts w:ascii="Cambria Math" w:hAnsi="Cambria Math" w:cs="Times New Roman"/>
            <w:sz w:val="24"/>
            <w:szCs w:val="24"/>
          </w:rPr>
          <m:t>I</m:t>
        </m:r>
        <m:r>
          <w:ins w:id="25" w:author="José Manuel Aburto" w:date="2019-10-28T14:56:00Z">
            <w:rPr>
              <w:rFonts w:ascii="Cambria Math" w:hAnsi="Cambria Math" w:cs="Times New Roman"/>
              <w:sz w:val="24"/>
              <w:szCs w:val="24"/>
            </w:rPr>
            <m:t>)</m:t>
          </w:ins>
        </m:r>
      </m:oMath>
      <w:del w:id="26" w:author="José Manuel Aburto" w:date="2019-10-28T14:56:00Z">
        <w:r w:rsidR="007C7F44" w:rsidDel="0039519C">
          <w:rPr>
            <w:rFonts w:ascii="Times New Roman" w:eastAsiaTheme="minorEastAsia" w:hAnsi="Times New Roman" w:cs="Times New Roman"/>
            <w:sz w:val="24"/>
            <w:szCs w:val="24"/>
          </w:rPr>
          <w:delText xml:space="preserve"> (vertical axis)</w:delText>
        </w:r>
      </w:del>
      <w:r w:rsidR="007C7F44">
        <w:rPr>
          <w:rFonts w:ascii="Times New Roman" w:eastAsiaTheme="minorEastAsia" w:hAnsi="Times New Roman" w:cs="Times New Roman"/>
          <w:sz w:val="24"/>
          <w:szCs w:val="24"/>
        </w:rPr>
        <w:t xml:space="preserve"> over time</w:t>
      </w:r>
      <w:ins w:id="27" w:author="José Manuel Aburto" w:date="2019-10-28T14:56:00Z">
        <w:r>
          <w:rPr>
            <w:rFonts w:ascii="Times New Roman" w:eastAsiaTheme="minorEastAsia" w:hAnsi="Times New Roman" w:cs="Times New Roman"/>
            <w:sz w:val="24"/>
            <w:szCs w:val="24"/>
          </w:rPr>
          <w:t xml:space="preserve"> for values of </w:t>
        </w:r>
        <m:oMath>
          <m:r>
            <w:rPr>
              <w:rFonts w:ascii="Cambria Math" w:hAnsi="Cambria Math" w:cs="Times New Roman"/>
              <w:sz w:val="24"/>
              <w:szCs w:val="24"/>
            </w:rPr>
            <m:t>ϵ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=0.5, 1, 2.</m:t>
          </m:r>
        </m:oMath>
        <w:r>
          <w:rPr>
            <w:rFonts w:ascii="Times New Roman" w:eastAsiaTheme="minorEastAsia" w:hAnsi="Times New Roman" w:cs="Times New Roman"/>
            <w:sz w:val="24"/>
            <w:szCs w:val="24"/>
          </w:rPr>
          <w:t xml:space="preserve"> </w:t>
        </w:r>
        <w:r>
          <w:rPr>
            <w:rFonts w:ascii="Times New Roman" w:eastAsiaTheme="minorEastAsia" w:hAnsi="Times New Roman" w:cs="Times New Roman"/>
            <w:noProof/>
            <w:sz w:val="24"/>
            <w:szCs w:val="24"/>
          </w:rPr>
          <w:t xml:space="preserve"> </w:t>
        </w:r>
      </w:ins>
      <w:ins w:id="28" w:author="José Manuel Aburto" w:date="2019-10-28T14:54:00Z">
        <w:r>
          <w:rPr>
            <w:rFonts w:ascii="Times New Roman" w:eastAsiaTheme="minorEastAsia" w:hAnsi="Times New Roman" w:cs="Times New Roman"/>
            <w:noProof/>
            <w:sz w:val="24"/>
            <w:szCs w:val="24"/>
          </w:rPr>
          <w:drawing>
            <wp:inline distT="0" distB="0" distL="0" distR="0" wp14:anchorId="1C74C3C7" wp14:editId="0F4FCD23">
              <wp:extent cx="6066000" cy="3027600"/>
              <wp:effectExtent l="0" t="0" r="0" b="190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66000" cy="3027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F4FA457" w14:textId="04DB98B4" w:rsidR="00997C95" w:rsidRDefault="00F501FD" w:rsidP="007B071A">
      <w:pPr>
        <w:jc w:val="both"/>
        <w:rPr>
          <w:ins w:id="29" w:author="José Manuel Aburto" w:date="2019-10-28T15:32:00Z"/>
          <w:rFonts w:ascii="Times New Roman" w:eastAsiaTheme="minorEastAsia" w:hAnsi="Times New Roman" w:cs="Times New Roman"/>
          <w:sz w:val="24"/>
          <w:szCs w:val="24"/>
        </w:rPr>
      </w:pPr>
      <w:ins w:id="30" w:author="José Manuel Aburto" w:date="2019-10-28T15:33:00Z">
        <w:r>
          <w:rPr>
            <w:rFonts w:ascii="Times New Roman" w:hAnsi="Times New Roman" w:cs="Times New Roman"/>
            <w:sz w:val="24"/>
            <w:szCs w:val="24"/>
          </w:rPr>
          <w:t xml:space="preserve">Fig 2. </w:t>
        </w:r>
      </w:ins>
      <w:del w:id="31" w:author="José Manuel Aburto" w:date="2019-10-28T15:33:00Z">
        <w:r w:rsidR="00F274C9" w:rsidDel="00F501FD">
          <w:rPr>
            <w:rFonts w:ascii="Times New Roman" w:hAnsi="Times New Roman" w:cs="Times New Roman"/>
            <w:sz w:val="24"/>
            <w:szCs w:val="24"/>
          </w:rPr>
          <w:delText xml:space="preserve">Scatterplot comparing </w:delText>
        </w:r>
      </w:del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sub>
        </m:sSub>
        <m:r>
          <w:ins w:id="32" w:author="José Manuel Aburto" w:date="2019-10-28T15:34:00Z">
            <w:rPr>
              <w:rFonts w:ascii="Cambria Math" w:hAnsi="Cambria Math" w:cs="Times New Roman"/>
              <w:sz w:val="24"/>
              <w:szCs w:val="24"/>
            </w:rPr>
            <m:t xml:space="preserve"> </m:t>
          </w:ins>
        </m:r>
        <m:r>
          <w:del w:id="33" w:author="José Manuel Aburto" w:date="2019-10-28T15:34:00Z"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(horizontal axis) vs</m:t>
          </w:del>
        </m:r>
      </m:oMath>
      <w:r w:rsidR="00F274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ins w:id="34" w:author="José Manuel Aburto" w:date="2019-10-28T15:34:00Z">
        <w:r>
          <w:rPr>
            <w:rFonts w:ascii="Times New Roman" w:eastAsiaTheme="minorEastAsia" w:hAnsi="Times New Roman" w:cs="Times New Roman"/>
            <w:sz w:val="24"/>
            <w:szCs w:val="24"/>
          </w:rPr>
          <w:t xml:space="preserve">by contribution of inequality </w:t>
        </w:r>
      </w:ins>
      <m:oMath>
        <m:sSub>
          <m:sSubPr>
            <m:ctrlPr>
              <w:del w:id="35" w:author="José Manuel Aburto" w:date="2019-10-28T15:34:00Z">
                <w:rPr>
                  <w:rFonts w:ascii="Cambria Math" w:hAnsi="Cambria Math" w:cs="Times New Roman"/>
                  <w:i/>
                  <w:sz w:val="24"/>
                  <w:szCs w:val="24"/>
                </w:rPr>
              </w:del>
            </m:ctrlPr>
          </m:sSubPr>
          <m:e>
            <m:r>
              <w:del w:id="36" w:author="José Manuel Aburto" w:date="2019-10-28T15:34:00Z">
                <w:rPr>
                  <w:rFonts w:ascii="Cambria Math" w:hAnsi="Cambria Math" w:cs="Times New Roman"/>
                  <w:sz w:val="24"/>
                  <w:szCs w:val="24"/>
                </w:rPr>
                <m:t>C</m:t>
              </w:del>
            </m:r>
            <m:ctrlPr>
              <w:del w:id="37" w:author="José Manuel Aburto" w:date="2019-10-28T15:34:00Z">
                <w:rPr>
                  <w:rFonts w:ascii="Cambria Math" w:hAnsi="Cambria Math" w:cs="Times New Roman"/>
                  <w:i/>
                  <w:sz w:val="24"/>
                  <w:szCs w:val="24"/>
                  <w:rPrChange w:id="38" w:author="José Manuel Aburto" w:date="2019-10-28T15:34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rPrChange>
                </w:rPr>
              </w:del>
            </m:ctrlPr>
          </m:e>
          <m:sub>
            <m:r>
              <w:del w:id="39" w:author="José Manuel Aburto" w:date="2019-10-28T15:34:00Z">
                <w:rPr>
                  <w:rFonts w:ascii="Cambria Math" w:hAnsi="Cambria Math" w:cs="Times New Roman"/>
                  <w:sz w:val="24"/>
                  <w:szCs w:val="24"/>
                </w:rPr>
                <m:t>μ</m:t>
              </w:del>
            </m:r>
            <m:ctrlPr>
              <w:del w:id="40" w:author="José Manuel Aburto" w:date="2019-10-28T15:34:00Z">
                <w:rPr>
                  <w:rFonts w:ascii="Cambria Math" w:hAnsi="Cambria Math" w:cs="Times New Roman"/>
                  <w:i/>
                  <w:sz w:val="24"/>
                  <w:szCs w:val="24"/>
                  <w:rPrChange w:id="41" w:author="José Manuel Aburto" w:date="2019-10-28T15:34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rPrChange>
                </w:rPr>
              </w:del>
            </m:ctrlPr>
          </m:sub>
        </m:sSub>
        <m:r>
          <w:del w:id="42" w:author="José Manuel Aburto" w:date="2019-10-28T15:34:00Z"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or </m:t>
          </w:del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del w:id="43" w:author="José Manuel Aburto" w:date="2019-10-28T15:34:00Z">
                <w:rPr>
                  <w:rFonts w:ascii="Cambria Math" w:hAnsi="Cambria Math" w:cs="Times New Roman"/>
                  <w:sz w:val="24"/>
                  <w:szCs w:val="24"/>
                </w:rPr>
                <m:t>C</m:t>
              </w:del>
            </m:r>
            <m:r>
              <w:ins w:id="44" w:author="José Manuel Aburto" w:date="2019-10-28T15:34:00Z"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rPrChange w:id="45" w:author="José Manuel Aburto" w:date="2019-10-28T15:34:00Z">
                    <w:rPr>
                      <w:rFonts w:ascii="Cambria Math" w:hAnsi="Cambria Math" w:cs="Times New Roman"/>
                      <w:sz w:val="24"/>
                      <w:szCs w:val="24"/>
                    </w:rPr>
                  </w:rPrChange>
                </w:rPr>
                <m:t>Δ</m:t>
              </w:ins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605A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74C9">
        <w:rPr>
          <w:rFonts w:ascii="Times New Roman" w:eastAsiaTheme="minorEastAsia" w:hAnsi="Times New Roman" w:cs="Times New Roman"/>
          <w:sz w:val="24"/>
          <w:szCs w:val="24"/>
        </w:rPr>
        <w:t>(vertical axis) over time</w:t>
      </w:r>
      <w:r w:rsidR="00605A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ins w:id="46" w:author="José Manuel Aburto" w:date="2019-10-28T15:34:00Z">
        <w:r>
          <w:rPr>
            <w:rFonts w:ascii="Times New Roman" w:eastAsiaTheme="minorEastAsia" w:hAnsi="Times New Roman" w:cs="Times New Roman"/>
            <w:sz w:val="24"/>
            <w:szCs w:val="24"/>
          </w:rPr>
          <w:t xml:space="preserve">for values of </w:t>
        </w:r>
        <m:oMath>
          <m:r>
            <w:rPr>
              <w:rFonts w:ascii="Cambria Math" w:hAnsi="Cambria Math" w:cs="Times New Roman"/>
              <w:sz w:val="24"/>
              <w:szCs w:val="24"/>
            </w:rPr>
            <m:t>ϵ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=0.5, 1, 2.</m:t>
          </m:r>
        </m:oMath>
        <w:r>
          <w:rPr>
            <w:rFonts w:ascii="Times New Roman" w:eastAsiaTheme="minorEastAsia" w:hAnsi="Times New Roman" w:cs="Times New Roman"/>
            <w:sz w:val="24"/>
            <w:szCs w:val="24"/>
          </w:rPr>
          <w:t xml:space="preserve"> </w:t>
        </w:r>
        <w:r>
          <w:rPr>
            <w:rFonts w:ascii="Times New Roman" w:eastAsiaTheme="minorEastAsia" w:hAnsi="Times New Roman" w:cs="Times New Roman"/>
            <w:noProof/>
            <w:sz w:val="24"/>
            <w:szCs w:val="24"/>
          </w:rPr>
          <w:t xml:space="preserve"> </w:t>
        </w:r>
      </w:ins>
    </w:p>
    <w:p w14:paraId="23B828F9" w14:textId="75E91F42" w:rsidR="00F501FD" w:rsidRDefault="00F501FD" w:rsidP="007B071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ins w:id="47" w:author="José Manuel Aburto" w:date="2019-10-28T15:33:00Z">
        <w:r>
          <w:rPr>
            <w:rFonts w:ascii="Times New Roman" w:eastAsiaTheme="minorEastAsia" w:hAnsi="Times New Roman" w:cs="Times New Roman"/>
            <w:noProof/>
            <w:sz w:val="24"/>
            <w:szCs w:val="24"/>
          </w:rPr>
          <w:lastRenderedPageBreak/>
          <w:drawing>
            <wp:inline distT="0" distB="0" distL="0" distR="0" wp14:anchorId="25527124" wp14:editId="0B611726">
              <wp:extent cx="6062400" cy="3031200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62400" cy="303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ED2345B" w14:textId="3A17D141" w:rsidR="00F501FD" w:rsidRDefault="00F501FD" w:rsidP="00F501FD">
      <w:pPr>
        <w:jc w:val="both"/>
        <w:rPr>
          <w:ins w:id="48" w:author="José Manuel Aburto" w:date="2019-10-28T15:35:00Z"/>
          <w:rFonts w:ascii="Times New Roman" w:eastAsiaTheme="minorEastAsia" w:hAnsi="Times New Roman" w:cs="Times New Roman"/>
          <w:sz w:val="24"/>
          <w:szCs w:val="24"/>
        </w:rPr>
      </w:pPr>
      <w:ins w:id="49" w:author="José Manuel Aburto" w:date="2019-10-28T15:35:00Z">
        <w:r>
          <w:rPr>
            <w:rFonts w:ascii="Times New Roman" w:hAnsi="Times New Roman" w:cs="Times New Roman"/>
            <w:sz w:val="24"/>
            <w:szCs w:val="24"/>
          </w:rPr>
          <w:t xml:space="preserve">Fig </w:t>
        </w:r>
      </w:ins>
      <w:ins w:id="50" w:author="José Manuel Aburto" w:date="2019-10-28T15:44:00Z">
        <w:r w:rsidR="00875D74">
          <w:rPr>
            <w:rFonts w:ascii="Times New Roman" w:hAnsi="Times New Roman" w:cs="Times New Roman"/>
            <w:sz w:val="24"/>
            <w:szCs w:val="24"/>
          </w:rPr>
          <w:t>3</w:t>
        </w:r>
      </w:ins>
      <w:ins w:id="51" w:author="José Manuel Aburto" w:date="2019-10-28T15:35:00Z">
        <w:r>
          <w:rPr>
            <w:rFonts w:ascii="Times New Roman" w:hAnsi="Times New Roman" w:cs="Times New Roman"/>
            <w:sz w:val="24"/>
            <w:szCs w:val="24"/>
          </w:rPr>
          <w:t xml:space="preserve">. </w:t>
        </w: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  <w:r>
          <w:rPr>
            <w:rFonts w:ascii="Times New Roman" w:eastAsiaTheme="minorEastAsia" w:hAnsi="Times New Roman" w:cs="Times New Roman"/>
            <w:sz w:val="24"/>
            <w:szCs w:val="24"/>
          </w:rPr>
          <w:t xml:space="preserve"> by contribution of </w:t>
        </w:r>
        <w:r>
          <w:rPr>
            <w:rFonts w:ascii="Times New Roman" w:eastAsiaTheme="minorEastAsia" w:hAnsi="Times New Roman" w:cs="Times New Roman"/>
            <w:sz w:val="24"/>
            <w:szCs w:val="24"/>
          </w:rPr>
          <w:t xml:space="preserve">efficiency </w:t>
        </w: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</m:oMath>
        <w:r>
          <w:rPr>
            <w:rFonts w:ascii="Times New Roman" w:eastAsiaTheme="minorEastAsia" w:hAnsi="Times New Roman" w:cs="Times New Roman"/>
            <w:sz w:val="24"/>
            <w:szCs w:val="24"/>
          </w:rPr>
          <w:t xml:space="preserve"> (vertical axis) over time for values of </w:t>
        </w:r>
        <m:oMath>
          <m:r>
            <w:rPr>
              <w:rFonts w:ascii="Cambria Math" w:hAnsi="Cambria Math" w:cs="Times New Roman"/>
              <w:sz w:val="24"/>
              <w:szCs w:val="24"/>
            </w:rPr>
            <m:t>ϵ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=0.5, 1, 2.</m:t>
          </m:r>
        </m:oMath>
        <w:r>
          <w:rPr>
            <w:rFonts w:ascii="Times New Roman" w:eastAsiaTheme="minorEastAsia" w:hAnsi="Times New Roman" w:cs="Times New Roman"/>
            <w:sz w:val="24"/>
            <w:szCs w:val="24"/>
          </w:rPr>
          <w:t xml:space="preserve"> </w:t>
        </w:r>
        <w:r>
          <w:rPr>
            <w:rFonts w:ascii="Times New Roman" w:eastAsiaTheme="minorEastAsia" w:hAnsi="Times New Roman" w:cs="Times New Roman"/>
            <w:noProof/>
            <w:sz w:val="24"/>
            <w:szCs w:val="24"/>
          </w:rPr>
          <w:t xml:space="preserve"> </w:t>
        </w:r>
      </w:ins>
    </w:p>
    <w:p w14:paraId="06D61AE3" w14:textId="69CA246E" w:rsidR="00F501FD" w:rsidRDefault="00F501FD" w:rsidP="007B071A">
      <w:pPr>
        <w:jc w:val="both"/>
        <w:rPr>
          <w:ins w:id="52" w:author="José Manuel Aburto" w:date="2019-10-28T15:35:00Z"/>
          <w:rFonts w:ascii="Times New Roman" w:hAnsi="Times New Roman" w:cs="Times New Roman"/>
          <w:sz w:val="24"/>
          <w:szCs w:val="24"/>
        </w:rPr>
      </w:pPr>
      <w:ins w:id="53" w:author="José Manuel Aburto" w:date="2019-10-28T15:39:00Z">
        <w:r>
          <w:rPr>
            <w:rFonts w:ascii="Times New Roman" w:hAnsi="Times New Roman" w:cs="Times New Roman"/>
            <w:noProof/>
            <w:sz w:val="24"/>
            <w:szCs w:val="24"/>
          </w:rPr>
          <w:drawing>
            <wp:inline distT="0" distB="0" distL="0" distR="0" wp14:anchorId="60E2F25A" wp14:editId="0AE485AD">
              <wp:extent cx="6058800" cy="3034800"/>
              <wp:effectExtent l="0" t="0" r="0" b="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58800" cy="303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DDB5CF9" w14:textId="1A33AC45" w:rsidR="00875D74" w:rsidRDefault="00875D74" w:rsidP="00875D74">
      <w:pPr>
        <w:jc w:val="both"/>
        <w:rPr>
          <w:ins w:id="54" w:author="José Manuel Aburto" w:date="2019-10-28T15:44:00Z"/>
          <w:rFonts w:ascii="Times New Roman" w:eastAsiaTheme="minorEastAsia" w:hAnsi="Times New Roman" w:cs="Times New Roman"/>
          <w:sz w:val="24"/>
          <w:szCs w:val="24"/>
        </w:rPr>
      </w:pPr>
      <w:ins w:id="55" w:author="José Manuel Aburto" w:date="2019-10-28T15:44:00Z">
        <w:r>
          <w:rPr>
            <w:rFonts w:ascii="Times New Roman" w:hAnsi="Times New Roman" w:cs="Times New Roman"/>
            <w:sz w:val="24"/>
            <w:szCs w:val="24"/>
          </w:rPr>
          <w:lastRenderedPageBreak/>
          <w:t xml:space="preserve">Fig </w:t>
        </w:r>
        <w:r>
          <w:rPr>
            <w:rFonts w:ascii="Times New Roman" w:hAnsi="Times New Roman" w:cs="Times New Roman"/>
            <w:sz w:val="24"/>
            <w:szCs w:val="24"/>
          </w:rPr>
          <w:t>4</w:t>
        </w:r>
        <w:r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ins w:id="56" w:author="José Manuel Aburto" w:date="2019-10-28T15:45:00Z">
        <w:r>
          <w:rPr>
            <w:rFonts w:ascii="Times New Roman" w:hAnsi="Times New Roman" w:cs="Times New Roman"/>
            <w:sz w:val="24"/>
            <w:szCs w:val="24"/>
          </w:rPr>
          <w:t>C</w:t>
        </w:r>
      </w:ins>
      <w:ins w:id="57" w:author="José Manuel Aburto" w:date="2019-10-28T15:44:00Z">
        <w:r>
          <w:rPr>
            <w:rFonts w:ascii="Times New Roman" w:eastAsiaTheme="minorEastAsia" w:hAnsi="Times New Roman" w:cs="Times New Roman"/>
            <w:sz w:val="24"/>
            <w:szCs w:val="24"/>
          </w:rPr>
          <w:t xml:space="preserve">ontribution of efficiency </w:t>
        </w: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</m:oMath>
      </w:ins>
      <w:ins w:id="58" w:author="José Manuel Aburto" w:date="2019-10-28T15:45:00Z">
        <w:r>
          <w:rPr>
            <w:rFonts w:ascii="Times New Roman" w:eastAsiaTheme="minorEastAsia" w:hAnsi="Times New Roman" w:cs="Times New Roman"/>
            <w:sz w:val="24"/>
            <w:szCs w:val="24"/>
          </w:rPr>
          <w:t xml:space="preserve"> by contribution of inequality</w:t>
        </w: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w:ins>
      <w:ins w:id="59" w:author="José Manuel Aburto" w:date="2019-10-28T15:44:00Z">
        <w:r>
          <w:rPr>
            <w:rFonts w:ascii="Times New Roman" w:eastAsiaTheme="minorEastAsia" w:hAnsi="Times New Roman" w:cs="Times New Roman"/>
            <w:sz w:val="24"/>
            <w:szCs w:val="24"/>
          </w:rPr>
          <w:t xml:space="preserve"> over time for values of </w:t>
        </w:r>
        <m:oMath>
          <m:r>
            <w:rPr>
              <w:rFonts w:ascii="Cambria Math" w:hAnsi="Cambria Math" w:cs="Times New Roman"/>
              <w:sz w:val="24"/>
              <w:szCs w:val="24"/>
            </w:rPr>
            <m:t>ϵ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=0.5, 1, 2.</m:t>
          </m:r>
        </m:oMath>
        <w:r>
          <w:rPr>
            <w:rFonts w:ascii="Times New Roman" w:eastAsiaTheme="minorEastAsia" w:hAnsi="Times New Roman" w:cs="Times New Roman"/>
            <w:sz w:val="24"/>
            <w:szCs w:val="24"/>
          </w:rPr>
          <w:t xml:space="preserve"> </w:t>
        </w:r>
        <w:r>
          <w:rPr>
            <w:rFonts w:ascii="Times New Roman" w:eastAsiaTheme="minorEastAsia" w:hAnsi="Times New Roman" w:cs="Times New Roman"/>
            <w:noProof/>
            <w:sz w:val="24"/>
            <w:szCs w:val="24"/>
          </w:rPr>
          <w:t xml:space="preserve"> </w:t>
        </w:r>
      </w:ins>
      <w:ins w:id="60" w:author="José Manuel Aburto" w:date="2019-10-28T15:45:00Z">
        <w:r>
          <w:rPr>
            <w:rFonts w:ascii="Times New Roman" w:eastAsiaTheme="minorEastAsia" w:hAnsi="Times New Roman" w:cs="Times New Roman"/>
            <w:noProof/>
            <w:sz w:val="24"/>
            <w:szCs w:val="24"/>
          </w:rPr>
          <w:drawing>
            <wp:inline distT="0" distB="0" distL="0" distR="0" wp14:anchorId="37591783" wp14:editId="4B649C7F">
              <wp:extent cx="6062400" cy="3031200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62400" cy="303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A0B9F95" w14:textId="77777777" w:rsidR="00875D74" w:rsidRDefault="00875D74" w:rsidP="007B071A">
      <w:pPr>
        <w:jc w:val="both"/>
        <w:rPr>
          <w:ins w:id="61" w:author="José Manuel Aburto" w:date="2019-10-28T15:44:00Z"/>
          <w:rFonts w:ascii="Times New Roman" w:hAnsi="Times New Roman" w:cs="Times New Roman"/>
          <w:sz w:val="24"/>
          <w:szCs w:val="24"/>
        </w:rPr>
      </w:pPr>
    </w:p>
    <w:p w14:paraId="55AD2117" w14:textId="77777777" w:rsidR="00875D74" w:rsidRDefault="00875D74" w:rsidP="007B071A">
      <w:pPr>
        <w:jc w:val="both"/>
        <w:rPr>
          <w:ins w:id="62" w:author="José Manuel Aburto" w:date="2019-10-28T15:44:00Z"/>
          <w:rFonts w:ascii="Times New Roman" w:hAnsi="Times New Roman" w:cs="Times New Roman"/>
          <w:sz w:val="24"/>
          <w:szCs w:val="24"/>
        </w:rPr>
      </w:pPr>
    </w:p>
    <w:p w14:paraId="5D6099D6" w14:textId="71188B83" w:rsidR="007C407C" w:rsidRDefault="007C407C" w:rsidP="007B071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commentRangeStart w:id="63"/>
      <w:r>
        <w:rPr>
          <w:rFonts w:ascii="Times New Roman" w:hAnsi="Times New Roman" w:cs="Times New Roman"/>
          <w:sz w:val="24"/>
          <w:szCs w:val="24"/>
        </w:rPr>
        <w:t xml:space="preserve">Scatterplot comparing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(horizontal axis) vs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(vertical axis) over time</w:t>
      </w:r>
    </w:p>
    <w:p w14:paraId="5DFA86E0" w14:textId="77777777" w:rsidR="007C407C" w:rsidRDefault="007C407C" w:rsidP="007B071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Scatterplot comparing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(horizontal axis) vs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(vertical axis) over time</w:t>
      </w:r>
      <w:commentRangeEnd w:id="63"/>
      <w:r w:rsidR="00875D74">
        <w:rPr>
          <w:rStyle w:val="CommentReference"/>
        </w:rPr>
        <w:commentReference w:id="63"/>
      </w:r>
    </w:p>
    <w:p w14:paraId="6F151AEF" w14:textId="77777777" w:rsidR="007C7F44" w:rsidRDefault="007C7F44" w:rsidP="007B071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Sensitivity analysis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wrt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values of </w:t>
      </w:r>
      <m:oMath>
        <m:r>
          <w:rPr>
            <w:rFonts w:ascii="Cambria Math" w:hAnsi="Cambria Math" w:cs="Times New Roman"/>
            <w:sz w:val="24"/>
            <w:szCs w:val="24"/>
          </w:rPr>
          <m:t>≥0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  <w:r w:rsidR="00605A30">
        <w:rPr>
          <w:rFonts w:ascii="Times New Roman" w:eastAsiaTheme="minorEastAsia" w:hAnsi="Times New Roman" w:cs="Times New Roman"/>
          <w:sz w:val="24"/>
          <w:szCs w:val="24"/>
        </w:rPr>
        <w:t xml:space="preserve"> Find critical values / range of value of </w:t>
      </w:r>
      <m:oMath>
        <m:r>
          <w:rPr>
            <w:rFonts w:ascii="Cambria Math" w:hAnsi="Cambria Math" w:cs="Times New Roman"/>
            <w:sz w:val="24"/>
            <w:szCs w:val="24"/>
          </w:rPr>
          <m:t>ε</m:t>
        </m:r>
      </m:oMath>
      <w:r w:rsidR="00605A30">
        <w:rPr>
          <w:rFonts w:ascii="Times New Roman" w:eastAsiaTheme="minorEastAsia" w:hAnsi="Times New Roman" w:cs="Times New Roman"/>
          <w:sz w:val="24"/>
          <w:szCs w:val="24"/>
        </w:rPr>
        <w:t xml:space="preserve"> for which a certain ranking holds</w:t>
      </w:r>
    </w:p>
    <w:p w14:paraId="17B741AE" w14:textId="77777777" w:rsidR="00F274C9" w:rsidRDefault="00F274C9" w:rsidP="007B07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Plot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with time in horizontal axis and low bound age in vertical axis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…</w:t>
      </w:r>
      <w:r w:rsidR="00F11263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="00F11263">
        <w:rPr>
          <w:rFonts w:ascii="Times New Roman" w:eastAsiaTheme="minorEastAsia" w:hAnsi="Times New Roman" w:cs="Times New Roman"/>
          <w:sz w:val="24"/>
          <w:szCs w:val="24"/>
        </w:rPr>
        <w:t>à la PDR Engelman, Canudas &amp; Agree 2010).</w:t>
      </w:r>
    </w:p>
    <w:p w14:paraId="6C5F779D" w14:textId="77777777" w:rsidR="00997C95" w:rsidRPr="00F5742F" w:rsidRDefault="00F5742F" w:rsidP="007B071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5742F">
        <w:rPr>
          <w:rFonts w:ascii="Times New Roman" w:hAnsi="Times New Roman" w:cs="Times New Roman"/>
          <w:b/>
          <w:sz w:val="24"/>
          <w:szCs w:val="24"/>
        </w:rPr>
        <w:t>Discussion and concluding remarks</w:t>
      </w:r>
    </w:p>
    <w:p w14:paraId="257CC636" w14:textId="77777777" w:rsidR="00F5742F" w:rsidRDefault="00F5742F" w:rsidP="00F574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…If health improvements contribute to increase longevity </w:t>
      </w:r>
      <w:r w:rsidRPr="00594975">
        <w:rPr>
          <w:rFonts w:ascii="Times New Roman" w:hAnsi="Times New Roman" w:cs="Times New Roman"/>
          <w:i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lifespan variability simultaneously, health care systems would be facing a difficult ethical dilemma (particularly in high-income countries) upon which it will be necessary to reflect…</w:t>
      </w:r>
    </w:p>
    <w:p w14:paraId="3ECCC8FA" w14:textId="77777777" w:rsidR="00997C95" w:rsidRPr="00997C95" w:rsidRDefault="00997C95" w:rsidP="007B071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97C95"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514703F9" w14:textId="77777777" w:rsidR="00206DA7" w:rsidRDefault="001D330C" w:rsidP="007B071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J., </w:t>
      </w:r>
      <w:proofErr w:type="spellStart"/>
      <w:r>
        <w:rPr>
          <w:rFonts w:ascii="Times New Roman" w:hAnsi="Times New Roman" w:cs="Times New Roman"/>
          <w:sz w:val="24"/>
          <w:szCs w:val="24"/>
        </w:rPr>
        <w:t>Malmusi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D., </w:t>
      </w:r>
      <w:proofErr w:type="spellStart"/>
      <w:r>
        <w:rPr>
          <w:rFonts w:ascii="Times New Roman" w:hAnsi="Times New Roman" w:cs="Times New Roman"/>
          <w:sz w:val="24"/>
          <w:szCs w:val="24"/>
        </w:rPr>
        <w:t>Yasui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Y., Martinez, J.M.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Muntaner</w:t>
      </w:r>
      <w:proofErr w:type="spellEnd"/>
      <w:r>
        <w:rPr>
          <w:rFonts w:ascii="Times New Roman" w:hAnsi="Times New Roman" w:cs="Times New Roman"/>
          <w:sz w:val="24"/>
          <w:szCs w:val="24"/>
        </w:rPr>
        <w:t>, C. (</w:t>
      </w:r>
      <w:r w:rsidR="00206DA7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), “Beyond Rose’s strategies: A typology of scenarios of policy impact on population health and health inequalities”, </w:t>
      </w:r>
      <w:r w:rsidRPr="001D330C">
        <w:rPr>
          <w:rFonts w:ascii="Times New Roman" w:hAnsi="Times New Roman" w:cs="Times New Roman"/>
          <w:i/>
          <w:sz w:val="24"/>
          <w:szCs w:val="24"/>
        </w:rPr>
        <w:t>International Journal of Health Services</w:t>
      </w:r>
      <w:r>
        <w:rPr>
          <w:rFonts w:ascii="Times New Roman" w:hAnsi="Times New Roman" w:cs="Times New Roman"/>
          <w:sz w:val="24"/>
          <w:szCs w:val="24"/>
        </w:rPr>
        <w:t xml:space="preserve"> 41(1):1-9.</w:t>
      </w:r>
    </w:p>
    <w:p w14:paraId="2C70498A" w14:textId="77777777" w:rsidR="00206DA7" w:rsidRDefault="00206DA7" w:rsidP="007B071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Benach</w:t>
      </w:r>
      <w:proofErr w:type="spellEnd"/>
      <w:r>
        <w:rPr>
          <w:rFonts w:ascii="Times New Roman" w:hAnsi="Times New Roman" w:cs="Times New Roman"/>
          <w:sz w:val="24"/>
          <w:szCs w:val="24"/>
        </w:rPr>
        <w:t>, J.</w:t>
      </w:r>
      <w:r w:rsidR="001D33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330C">
        <w:rPr>
          <w:rFonts w:ascii="Times New Roman" w:hAnsi="Times New Roman" w:cs="Times New Roman"/>
          <w:sz w:val="24"/>
          <w:szCs w:val="24"/>
        </w:rPr>
        <w:t>Malmusi</w:t>
      </w:r>
      <w:proofErr w:type="spellEnd"/>
      <w:r w:rsidR="001D330C">
        <w:rPr>
          <w:rFonts w:ascii="Times New Roman" w:hAnsi="Times New Roman" w:cs="Times New Roman"/>
          <w:sz w:val="24"/>
          <w:szCs w:val="24"/>
        </w:rPr>
        <w:t xml:space="preserve">, D., </w:t>
      </w:r>
      <w:proofErr w:type="spellStart"/>
      <w:r w:rsidR="001D330C">
        <w:rPr>
          <w:rFonts w:ascii="Times New Roman" w:hAnsi="Times New Roman" w:cs="Times New Roman"/>
          <w:sz w:val="24"/>
          <w:szCs w:val="24"/>
        </w:rPr>
        <w:t>Yasui</w:t>
      </w:r>
      <w:proofErr w:type="spellEnd"/>
      <w:r w:rsidR="001D330C">
        <w:rPr>
          <w:rFonts w:ascii="Times New Roman" w:hAnsi="Times New Roman" w:cs="Times New Roman"/>
          <w:sz w:val="24"/>
          <w:szCs w:val="24"/>
        </w:rPr>
        <w:t>, Y. and Martinez, J.M.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330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2013</w:t>
      </w:r>
      <w:r w:rsidR="001D330C">
        <w:rPr>
          <w:rFonts w:ascii="Times New Roman" w:hAnsi="Times New Roman" w:cs="Times New Roman"/>
          <w:sz w:val="24"/>
          <w:szCs w:val="24"/>
        </w:rPr>
        <w:t xml:space="preserve">), “A new typology of policies to tackle health inequalities and scenarios of impact based on Rose’s population approach”, </w:t>
      </w:r>
      <w:r w:rsidR="001D330C" w:rsidRPr="001D330C">
        <w:rPr>
          <w:rFonts w:ascii="Times New Roman" w:hAnsi="Times New Roman" w:cs="Times New Roman"/>
          <w:i/>
          <w:sz w:val="24"/>
          <w:szCs w:val="24"/>
        </w:rPr>
        <w:t>Journal of Epidemiology and Community Health</w:t>
      </w:r>
      <w:r w:rsidR="001D330C">
        <w:rPr>
          <w:rFonts w:ascii="Times New Roman" w:hAnsi="Times New Roman" w:cs="Times New Roman"/>
          <w:sz w:val="24"/>
          <w:szCs w:val="24"/>
        </w:rPr>
        <w:t xml:space="preserve"> 67:286-291.</w:t>
      </w:r>
    </w:p>
    <w:p w14:paraId="6AC2040E" w14:textId="77777777" w:rsidR="001D330C" w:rsidRDefault="001D330C" w:rsidP="007B071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330C">
        <w:rPr>
          <w:rFonts w:ascii="Times New Roman" w:hAnsi="Times New Roman" w:cs="Times New Roman"/>
          <w:sz w:val="24"/>
          <w:szCs w:val="24"/>
        </w:rPr>
        <w:t>Brønnum</w:t>
      </w:r>
      <w:proofErr w:type="spellEnd"/>
      <w:r w:rsidRPr="001D330C">
        <w:rPr>
          <w:rFonts w:ascii="Times New Roman" w:hAnsi="Times New Roman" w:cs="Times New Roman"/>
          <w:sz w:val="24"/>
          <w:szCs w:val="24"/>
        </w:rPr>
        <w:t xml:space="preserve">-Hansen, H. (2017), “Socially disparate trends in lifespan variation: a trend study on income and mortality based on nationwide Danish register data”, </w:t>
      </w:r>
      <w:r w:rsidRPr="001D330C">
        <w:rPr>
          <w:rFonts w:ascii="Times New Roman" w:hAnsi="Times New Roman" w:cs="Times New Roman"/>
          <w:i/>
          <w:sz w:val="24"/>
          <w:szCs w:val="24"/>
        </w:rPr>
        <w:t>BMJ Open</w:t>
      </w:r>
      <w:r w:rsidRPr="001D330C">
        <w:rPr>
          <w:rFonts w:ascii="Times New Roman" w:hAnsi="Times New Roman" w:cs="Times New Roman"/>
          <w:sz w:val="24"/>
          <w:szCs w:val="24"/>
        </w:rPr>
        <w:t>, 7(5), e014489.</w:t>
      </w:r>
    </w:p>
    <w:p w14:paraId="30226D85" w14:textId="77777777" w:rsidR="001D330C" w:rsidRDefault="001D330C" w:rsidP="007B071A">
      <w:pPr>
        <w:jc w:val="both"/>
        <w:rPr>
          <w:rFonts w:ascii="Times New Roman" w:hAnsi="Times New Roman" w:cs="Times New Roman"/>
          <w:sz w:val="24"/>
          <w:szCs w:val="24"/>
        </w:rPr>
      </w:pPr>
      <w:r w:rsidRPr="001D330C">
        <w:rPr>
          <w:rFonts w:ascii="Times New Roman" w:hAnsi="Times New Roman" w:cs="Times New Roman"/>
          <w:sz w:val="24"/>
          <w:szCs w:val="24"/>
        </w:rPr>
        <w:t xml:space="preserve">Oeppen, J. and Vaupel, J. (2002), “Broken limits to life expectancy”, </w:t>
      </w:r>
      <w:r w:rsidRPr="001D330C">
        <w:rPr>
          <w:rFonts w:ascii="Times New Roman" w:hAnsi="Times New Roman" w:cs="Times New Roman"/>
          <w:i/>
          <w:sz w:val="24"/>
          <w:szCs w:val="24"/>
        </w:rPr>
        <w:t>Science</w:t>
      </w:r>
      <w:r w:rsidRPr="001D330C">
        <w:rPr>
          <w:rFonts w:ascii="Times New Roman" w:hAnsi="Times New Roman" w:cs="Times New Roman"/>
          <w:sz w:val="24"/>
          <w:szCs w:val="24"/>
        </w:rPr>
        <w:t xml:space="preserve"> 296:1029-1031.</w:t>
      </w:r>
    </w:p>
    <w:p w14:paraId="33D05864" w14:textId="77777777" w:rsidR="001D330C" w:rsidRPr="001D330C" w:rsidRDefault="001D330C" w:rsidP="001D330C">
      <w:pPr>
        <w:jc w:val="both"/>
        <w:rPr>
          <w:rFonts w:ascii="Times New Roman" w:hAnsi="Times New Roman" w:cs="Times New Roman"/>
          <w:sz w:val="24"/>
          <w:szCs w:val="24"/>
        </w:rPr>
      </w:pPr>
      <w:r w:rsidRPr="001D330C">
        <w:rPr>
          <w:rFonts w:ascii="Times New Roman" w:hAnsi="Times New Roman" w:cs="Times New Roman"/>
          <w:sz w:val="24"/>
          <w:szCs w:val="24"/>
        </w:rPr>
        <w:t xml:space="preserve">Riley, J. (2001), </w:t>
      </w:r>
      <w:r w:rsidRPr="001D330C">
        <w:rPr>
          <w:rFonts w:ascii="Times New Roman" w:hAnsi="Times New Roman" w:cs="Times New Roman"/>
          <w:i/>
          <w:sz w:val="24"/>
          <w:szCs w:val="24"/>
        </w:rPr>
        <w:t>Rising life expectancy: A global history</w:t>
      </w:r>
      <w:r w:rsidRPr="001D330C">
        <w:rPr>
          <w:rFonts w:ascii="Times New Roman" w:hAnsi="Times New Roman" w:cs="Times New Roman"/>
          <w:sz w:val="24"/>
          <w:szCs w:val="24"/>
        </w:rPr>
        <w:t>. Cambridge: Cambridge University Press.</w:t>
      </w:r>
    </w:p>
    <w:p w14:paraId="5ADBBC55" w14:textId="77777777" w:rsidR="001D330C" w:rsidRDefault="001D330C" w:rsidP="001D330C">
      <w:pPr>
        <w:jc w:val="both"/>
        <w:rPr>
          <w:rFonts w:ascii="Times New Roman" w:hAnsi="Times New Roman" w:cs="Times New Roman"/>
          <w:sz w:val="24"/>
          <w:szCs w:val="24"/>
        </w:rPr>
      </w:pPr>
      <w:r w:rsidRPr="001D330C">
        <w:rPr>
          <w:rFonts w:ascii="Times New Roman" w:hAnsi="Times New Roman" w:cs="Times New Roman"/>
          <w:sz w:val="24"/>
          <w:szCs w:val="24"/>
        </w:rPr>
        <w:t xml:space="preserve">Riley, J. (2005), “Estimates of regional and global life expectancy, 1800-2001”, </w:t>
      </w:r>
      <w:r w:rsidRPr="001D330C">
        <w:rPr>
          <w:rFonts w:ascii="Times New Roman" w:hAnsi="Times New Roman" w:cs="Times New Roman"/>
          <w:i/>
          <w:sz w:val="24"/>
          <w:szCs w:val="24"/>
        </w:rPr>
        <w:t>Population and Development Review</w:t>
      </w:r>
      <w:r w:rsidRPr="001D330C">
        <w:rPr>
          <w:rFonts w:ascii="Times New Roman" w:hAnsi="Times New Roman" w:cs="Times New Roman"/>
          <w:sz w:val="24"/>
          <w:szCs w:val="24"/>
        </w:rPr>
        <w:t>, 31(3):537-543.</w:t>
      </w:r>
    </w:p>
    <w:p w14:paraId="3AD4F813" w14:textId="77777777" w:rsidR="00997C95" w:rsidRPr="00997C95" w:rsidRDefault="00997C95" w:rsidP="007B071A">
      <w:pPr>
        <w:jc w:val="both"/>
        <w:rPr>
          <w:rFonts w:ascii="Times New Roman" w:hAnsi="Times New Roman" w:cs="Times New Roman"/>
          <w:sz w:val="24"/>
          <w:szCs w:val="24"/>
        </w:rPr>
      </w:pPr>
      <w:r w:rsidRPr="00997C95">
        <w:rPr>
          <w:rFonts w:ascii="Times New Roman" w:hAnsi="Times New Roman" w:cs="Times New Roman"/>
          <w:sz w:val="24"/>
          <w:szCs w:val="24"/>
        </w:rPr>
        <w:t xml:space="preserve">Rawls, J. </w:t>
      </w:r>
      <w:r w:rsidRPr="00371554">
        <w:rPr>
          <w:rFonts w:ascii="Times New Roman" w:hAnsi="Times New Roman" w:cs="Times New Roman"/>
          <w:i/>
          <w:sz w:val="24"/>
          <w:szCs w:val="24"/>
        </w:rPr>
        <w:t>A Theory of Justice</w:t>
      </w:r>
      <w:r w:rsidRPr="00997C95">
        <w:rPr>
          <w:rFonts w:ascii="Times New Roman" w:hAnsi="Times New Roman" w:cs="Times New Roman"/>
          <w:sz w:val="24"/>
          <w:szCs w:val="24"/>
        </w:rPr>
        <w:t>. Cambridge, Massachusetts: The Belknap Press of Harvard University Press (1971).</w:t>
      </w:r>
    </w:p>
    <w:p w14:paraId="173DB9A9" w14:textId="77777777" w:rsidR="00997C95" w:rsidRDefault="00997C95" w:rsidP="007B071A">
      <w:pPr>
        <w:jc w:val="both"/>
        <w:rPr>
          <w:rFonts w:ascii="Times New Roman" w:hAnsi="Times New Roman" w:cs="Times New Roman"/>
          <w:sz w:val="24"/>
          <w:szCs w:val="24"/>
        </w:rPr>
      </w:pPr>
      <w:r w:rsidRPr="00997C95">
        <w:rPr>
          <w:rFonts w:ascii="Times New Roman" w:hAnsi="Times New Roman" w:cs="Times New Roman"/>
          <w:sz w:val="24"/>
          <w:szCs w:val="24"/>
        </w:rPr>
        <w:t xml:space="preserve">Sen, A. </w:t>
      </w:r>
      <w:r w:rsidRPr="00371554">
        <w:rPr>
          <w:rFonts w:ascii="Times New Roman" w:hAnsi="Times New Roman" w:cs="Times New Roman"/>
          <w:i/>
          <w:sz w:val="24"/>
          <w:szCs w:val="24"/>
        </w:rPr>
        <w:t>Development as freedom</w:t>
      </w:r>
      <w:r w:rsidRPr="00997C95">
        <w:rPr>
          <w:rFonts w:ascii="Times New Roman" w:hAnsi="Times New Roman" w:cs="Times New Roman"/>
          <w:sz w:val="24"/>
          <w:szCs w:val="24"/>
        </w:rPr>
        <w:t>. New York: Oxford University Press (1999).</w:t>
      </w:r>
    </w:p>
    <w:p w14:paraId="36084A2F" w14:textId="77777777" w:rsidR="001D330C" w:rsidRPr="001D330C" w:rsidRDefault="001D330C" w:rsidP="007B07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Whitehead, M. (2007), “</w:t>
      </w:r>
      <w:r w:rsidRPr="001D330C">
        <w:rPr>
          <w:rFonts w:ascii="Times New Roman" w:hAnsi="Times New Roman" w:cs="Times New Roman"/>
          <w:sz w:val="24"/>
          <w:szCs w:val="24"/>
        </w:rPr>
        <w:t>A typology of actions to tackle social inequalities in health</w:t>
      </w:r>
      <w:r>
        <w:rPr>
          <w:rFonts w:ascii="Times New Roman" w:hAnsi="Times New Roman" w:cs="Times New Roman"/>
          <w:sz w:val="24"/>
          <w:szCs w:val="24"/>
        </w:rPr>
        <w:t>”,</w:t>
      </w:r>
      <w:r w:rsidRPr="001D330C">
        <w:rPr>
          <w:rFonts w:ascii="Times New Roman" w:hAnsi="Times New Roman" w:cs="Times New Roman"/>
          <w:i/>
          <w:sz w:val="24"/>
          <w:szCs w:val="24"/>
        </w:rPr>
        <w:t xml:space="preserve"> Journal of Epidemiology and Community Health</w:t>
      </w:r>
      <w:r>
        <w:rPr>
          <w:rFonts w:ascii="Times New Roman" w:hAnsi="Times New Roman" w:cs="Times New Roman"/>
          <w:sz w:val="24"/>
          <w:szCs w:val="24"/>
        </w:rPr>
        <w:t xml:space="preserve"> 61:473-478.</w:t>
      </w:r>
    </w:p>
    <w:sectPr w:rsidR="001D330C" w:rsidRPr="001D33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osé Manuel Aburto" w:date="2019-10-27T19:00:00Z" w:initials="JMA">
    <w:p w14:paraId="15D975B0" w14:textId="77777777" w:rsidR="00593AD2" w:rsidRDefault="00593AD2">
      <w:pPr>
        <w:pStyle w:val="CommentText"/>
      </w:pPr>
      <w:r>
        <w:rPr>
          <w:rStyle w:val="CommentReference"/>
        </w:rPr>
        <w:annotationRef/>
      </w:r>
      <w:r>
        <w:t>My vote here</w:t>
      </w:r>
    </w:p>
  </w:comment>
  <w:comment w:id="63" w:author="José Manuel Aburto" w:date="2019-10-28T15:46:00Z" w:initials="JMA">
    <w:p w14:paraId="30E410EB" w14:textId="31FCF665" w:rsidR="00875D74" w:rsidRDefault="00875D74">
      <w:pPr>
        <w:pStyle w:val="CommentText"/>
      </w:pPr>
      <w:r>
        <w:t xml:space="preserve">Some of </w:t>
      </w:r>
      <w:r>
        <w:rPr>
          <w:rStyle w:val="CommentReference"/>
        </w:rPr>
        <w:annotationRef/>
      </w:r>
      <w:r>
        <w:t>the proportions go crazy even after grouping by decade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D975B0" w15:done="0"/>
  <w15:commentEx w15:paraId="30E410E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D975B0" w16cid:durableId="216067DB"/>
  <w16cid:commentId w16cid:paraId="30E410EB" w16cid:durableId="21618BC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D306E"/>
    <w:multiLevelType w:val="hybridMultilevel"/>
    <w:tmpl w:val="890CF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803F0"/>
    <w:multiLevelType w:val="hybridMultilevel"/>
    <w:tmpl w:val="F8102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D64B9"/>
    <w:multiLevelType w:val="hybridMultilevel"/>
    <w:tmpl w:val="07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sé Manuel Aburto">
    <w15:presenceInfo w15:providerId="AD" w15:userId="S::jmaburto@sdu.dk::0838ad02-5451-4dec-b66f-29e1f1abe6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724"/>
    <w:rsid w:val="000607D4"/>
    <w:rsid w:val="00097A96"/>
    <w:rsid w:val="00182003"/>
    <w:rsid w:val="0019476C"/>
    <w:rsid w:val="001D330C"/>
    <w:rsid w:val="00203EBF"/>
    <w:rsid w:val="00206DA7"/>
    <w:rsid w:val="002A751A"/>
    <w:rsid w:val="003117C6"/>
    <w:rsid w:val="0033480E"/>
    <w:rsid w:val="00371554"/>
    <w:rsid w:val="00381948"/>
    <w:rsid w:val="0039519C"/>
    <w:rsid w:val="00460E41"/>
    <w:rsid w:val="00490A9A"/>
    <w:rsid w:val="004A4B44"/>
    <w:rsid w:val="004B3CBC"/>
    <w:rsid w:val="004C4CE5"/>
    <w:rsid w:val="00593AD2"/>
    <w:rsid w:val="005A6B7F"/>
    <w:rsid w:val="005F7670"/>
    <w:rsid w:val="00605A30"/>
    <w:rsid w:val="00635962"/>
    <w:rsid w:val="00641B68"/>
    <w:rsid w:val="0064262C"/>
    <w:rsid w:val="00645BDF"/>
    <w:rsid w:val="006A5C2D"/>
    <w:rsid w:val="006D3EBF"/>
    <w:rsid w:val="0070528A"/>
    <w:rsid w:val="00726FDB"/>
    <w:rsid w:val="007B04B7"/>
    <w:rsid w:val="007B071A"/>
    <w:rsid w:val="007C407C"/>
    <w:rsid w:val="007C7F44"/>
    <w:rsid w:val="007F594D"/>
    <w:rsid w:val="007F5E23"/>
    <w:rsid w:val="00830724"/>
    <w:rsid w:val="00875D74"/>
    <w:rsid w:val="00894AF2"/>
    <w:rsid w:val="008958DE"/>
    <w:rsid w:val="00942B13"/>
    <w:rsid w:val="00977FEE"/>
    <w:rsid w:val="00997C95"/>
    <w:rsid w:val="009D3B15"/>
    <w:rsid w:val="009E6403"/>
    <w:rsid w:val="00A82874"/>
    <w:rsid w:val="00AE3132"/>
    <w:rsid w:val="00BA14D0"/>
    <w:rsid w:val="00C66A65"/>
    <w:rsid w:val="00CE4BD3"/>
    <w:rsid w:val="00D97D83"/>
    <w:rsid w:val="00E228A0"/>
    <w:rsid w:val="00E257A5"/>
    <w:rsid w:val="00E32888"/>
    <w:rsid w:val="00F060A8"/>
    <w:rsid w:val="00F11263"/>
    <w:rsid w:val="00F274C9"/>
    <w:rsid w:val="00F501FD"/>
    <w:rsid w:val="00F5742F"/>
    <w:rsid w:val="00FB2108"/>
    <w:rsid w:val="00FC4F70"/>
    <w:rsid w:val="00FE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C6E86"/>
  <w15:chartTrackingRefBased/>
  <w15:docId w15:val="{8BCDAC12-7CBA-4E16-BBC8-4AFEA659C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7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07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93A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3A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3A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3A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3A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A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A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BD9E0F9-E30B-4C94-A984-14FC5B2F7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1188</Words>
  <Characters>6772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I±aki Permanyer</dc:creator>
  <cp:keywords/>
  <dc:description/>
  <cp:lastModifiedBy>José Manuel Aburto</cp:lastModifiedBy>
  <cp:revision>14</cp:revision>
  <dcterms:created xsi:type="dcterms:W3CDTF">2019-10-25T09:02:00Z</dcterms:created>
  <dcterms:modified xsi:type="dcterms:W3CDTF">2019-10-28T14:46:00Z</dcterms:modified>
</cp:coreProperties>
</file>